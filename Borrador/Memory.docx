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6195015"/>
        <w:docPartObj>
          <w:docPartGallery w:val="Cover Pages"/>
          <w:docPartUnique/>
        </w:docPartObj>
      </w:sdtPr>
      <w:sdtEndPr/>
      <w:sdtContent>
        <w:p w14:paraId="323B11B7" w14:textId="7F89A840" w:rsidR="0018605B" w:rsidRPr="00D727F0" w:rsidRDefault="0018605B">
          <w:r w:rsidRPr="00D727F0">
            <w:rPr>
              <w:noProof/>
            </w:rPr>
            <mc:AlternateContent>
              <mc:Choice Requires="wpg">
                <w:drawing>
                  <wp:anchor distT="0" distB="0" distL="114300" distR="114300" simplePos="0" relativeHeight="251658240" behindDoc="1" locked="0" layoutInCell="1" allowOverlap="1" wp14:anchorId="1F237100" wp14:editId="2DB2C679">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B78A8E" w14:textId="15FEFBC7" w:rsidR="0018605B" w:rsidRPr="003B7B27" w:rsidRDefault="00E206DE" w:rsidP="00AA4AB9">
                                  <w:pPr>
                                    <w:pStyle w:val="Sinespaciado"/>
                                    <w:spacing w:before="120"/>
                                    <w:jc w:val="center"/>
                                    <w:rPr>
                                      <w:color w:val="FFFFFF" w:themeColor="background1"/>
                                      <w:sz w:val="36"/>
                                      <w:szCs w:val="36"/>
                                    </w:rPr>
                                  </w:pPr>
                                  <w:sdt>
                                    <w:sdtPr>
                                      <w:rPr>
                                        <w:color w:val="FFFFFF" w:themeColor="background1"/>
                                        <w:sz w:val="36"/>
                                        <w:szCs w:val="36"/>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83348C" w:rsidRPr="00EF6D1D">
                                        <w:rPr>
                                          <w:color w:val="FFFFFF" w:themeColor="background1"/>
                                          <w:sz w:val="36"/>
                                          <w:szCs w:val="36"/>
                                          <w:lang w:val="es-ES"/>
                                        </w:rPr>
                                        <w:t>Group 10</w:t>
                                      </w:r>
                                    </w:sdtContent>
                                  </w:sdt>
                                  <w:r w:rsidR="0083348C" w:rsidRPr="00EF6D1D">
                                    <w:rPr>
                                      <w:color w:val="FFFFFF" w:themeColor="background1"/>
                                      <w:sz w:val="36"/>
                                      <w:szCs w:val="36"/>
                                      <w:lang w:val="es-ES"/>
                                    </w:rPr>
                                    <w:t xml:space="preserve"> | Data </w:t>
                                  </w:r>
                                  <w:r w:rsidR="0083348C" w:rsidRPr="00D727F0">
                                    <w:rPr>
                                      <w:color w:val="FFFFFF" w:themeColor="background1"/>
                                      <w:sz w:val="36"/>
                                      <w:szCs w:val="36"/>
                                    </w:rPr>
                                    <w:t>Visualization</w:t>
                                  </w:r>
                                  <w:r w:rsidR="0083348C" w:rsidRPr="00EF6D1D">
                                    <w:rPr>
                                      <w:color w:val="FFFFFF" w:themeColor="background1"/>
                                      <w:sz w:val="36"/>
                                      <w:szCs w:val="36"/>
                                      <w:lang w:val="es-ES"/>
                                    </w:rPr>
                                    <w:t xml:space="preserve">  </w:t>
                                  </w:r>
                                </w:p>
                                <w:p w14:paraId="5DB9B22E" w14:textId="26A67CF7"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González Ruiz Alberto</w:t>
                                  </w:r>
                                  <w:r>
                                    <w:rPr>
                                      <w:b/>
                                      <w:bCs/>
                                      <w:color w:val="FFFFFF" w:themeColor="background1"/>
                                      <w:sz w:val="28"/>
                                      <w:szCs w:val="28"/>
                                      <w:lang w:val="es-ES"/>
                                    </w:rPr>
                                    <w:t xml:space="preserve"> </w:t>
                                  </w:r>
                                </w:p>
                                <w:p w14:paraId="44729901" w14:textId="240774A0"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Retes Corada Adrián</w:t>
                                  </w:r>
                                </w:p>
                                <w:p w14:paraId="054B764E" w14:textId="42FE4BF3" w:rsidR="0018605B" w:rsidRP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Torrelles Rodríguez Diego Rafael</w:t>
                                  </w:r>
                                </w:p>
                                <w:p w14:paraId="184CEF8B" w14:textId="7FFA7413" w:rsidR="00381202" w:rsidRDefault="00381202" w:rsidP="00381202">
                                  <w:pPr>
                                    <w:pStyle w:val="Sinespaciado"/>
                                    <w:spacing w:before="120"/>
                                    <w:jc w:val="center"/>
                                    <w:rPr>
                                      <w:color w:val="FFFFFF" w:themeColor="background1"/>
                                      <w:sz w:val="28"/>
                                      <w:szCs w:val="28"/>
                                      <w:lang w:val="es-ES"/>
                                    </w:rPr>
                                  </w:pPr>
                                  <w:r w:rsidRPr="0083348C">
                                    <w:rPr>
                                      <w:color w:val="FFFFFF" w:themeColor="background1"/>
                                      <w:sz w:val="28"/>
                                      <w:szCs w:val="28"/>
                                      <w:lang w:val="es-ES"/>
                                    </w:rPr>
                                    <w:t>DATA SCIENCE MASTER | ETS INGENIEROS INFORMÁTICOS (UPM)</w:t>
                                  </w:r>
                                </w:p>
                                <w:p w14:paraId="426C5967" w14:textId="7C9BBE5C" w:rsidR="00275BBA" w:rsidRPr="0083348C" w:rsidRDefault="00275BBA" w:rsidP="00381202">
                                  <w:pPr>
                                    <w:pStyle w:val="Sinespaciado"/>
                                    <w:spacing w:before="120"/>
                                    <w:jc w:val="center"/>
                                    <w:rPr>
                                      <w:color w:val="FFFFFF" w:themeColor="background1"/>
                                      <w:sz w:val="28"/>
                                      <w:szCs w:val="28"/>
                                      <w:lang w:val="es-ES"/>
                                    </w:rPr>
                                  </w:pPr>
                                  <w:r>
                                    <w:rPr>
                                      <w:color w:val="FFFFFF" w:themeColor="background1"/>
                                      <w:sz w:val="28"/>
                                      <w:szCs w:val="28"/>
                                      <w:lang w:val="es-ES"/>
                                    </w:rPr>
                                    <w:t xml:space="preserve">Date: </w:t>
                                  </w:r>
                                  <w:proofErr w:type="spellStart"/>
                                  <w:r w:rsidR="00622A8D">
                                    <w:rPr>
                                      <w:color w:val="FFFFFF" w:themeColor="background1"/>
                                      <w:sz w:val="28"/>
                                      <w:szCs w:val="28"/>
                                      <w:lang w:val="es-ES"/>
                                    </w:rPr>
                                    <w:t>January</w:t>
                                  </w:r>
                                  <w:proofErr w:type="spellEnd"/>
                                  <w:r w:rsidR="00622A8D">
                                    <w:rPr>
                                      <w:color w:val="FFFFFF" w:themeColor="background1"/>
                                      <w:sz w:val="28"/>
                                      <w:szCs w:val="28"/>
                                      <w:lang w:val="es-ES"/>
                                    </w:rPr>
                                    <w:t xml:space="preserve"> 8th, 2023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ACF91F4" w14:textId="0A976ACD" w:rsidR="0018605B" w:rsidRPr="00DD7BB7" w:rsidRDefault="003C131A">
                                      <w:pPr>
                                        <w:pStyle w:val="Sinespaciado"/>
                                        <w:jc w:val="center"/>
                                        <w:rPr>
                                          <w:rFonts w:asciiTheme="majorHAnsi" w:eastAsiaTheme="majorEastAsia" w:hAnsiTheme="majorHAnsi" w:cstheme="majorBidi"/>
                                          <w:caps/>
                                          <w:color w:val="4472C4" w:themeColor="accent1"/>
                                          <w:sz w:val="72"/>
                                          <w:szCs w:val="72"/>
                                        </w:rPr>
                                      </w:pPr>
                                      <w:r w:rsidRPr="003C131A">
                                        <w:rPr>
                                          <w:rFonts w:asciiTheme="majorHAnsi" w:eastAsiaTheme="majorEastAsia" w:hAnsiTheme="majorHAnsi" w:cstheme="majorBidi"/>
                                          <w:caps/>
                                          <w:color w:val="4472C4" w:themeColor="accent1"/>
                                          <w:sz w:val="72"/>
                                          <w:szCs w:val="72"/>
                                        </w:rPr>
                                        <w:t>Design of a new interactive data analysis tool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237100" id="Grupo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DB78A8E" w14:textId="15FEFBC7" w:rsidR="0018605B" w:rsidRPr="003B7B27" w:rsidRDefault="00E206DE" w:rsidP="00AA4AB9">
                            <w:pPr>
                              <w:pStyle w:val="Sinespaciado"/>
                              <w:spacing w:before="120"/>
                              <w:jc w:val="center"/>
                              <w:rPr>
                                <w:color w:val="FFFFFF" w:themeColor="background1"/>
                                <w:sz w:val="36"/>
                                <w:szCs w:val="36"/>
                              </w:rPr>
                            </w:pPr>
                            <w:sdt>
                              <w:sdtPr>
                                <w:rPr>
                                  <w:color w:val="FFFFFF" w:themeColor="background1"/>
                                  <w:sz w:val="36"/>
                                  <w:szCs w:val="36"/>
                                  <w:lang w:val="es-E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83348C" w:rsidRPr="00EF6D1D">
                                  <w:rPr>
                                    <w:color w:val="FFFFFF" w:themeColor="background1"/>
                                    <w:sz w:val="36"/>
                                    <w:szCs w:val="36"/>
                                    <w:lang w:val="es-ES"/>
                                  </w:rPr>
                                  <w:t>Group 10</w:t>
                                </w:r>
                              </w:sdtContent>
                            </w:sdt>
                            <w:r w:rsidR="0083348C" w:rsidRPr="00EF6D1D">
                              <w:rPr>
                                <w:color w:val="FFFFFF" w:themeColor="background1"/>
                                <w:sz w:val="36"/>
                                <w:szCs w:val="36"/>
                                <w:lang w:val="es-ES"/>
                              </w:rPr>
                              <w:t xml:space="preserve"> | Data </w:t>
                            </w:r>
                            <w:r w:rsidR="0083348C" w:rsidRPr="00D727F0">
                              <w:rPr>
                                <w:color w:val="FFFFFF" w:themeColor="background1"/>
                                <w:sz w:val="36"/>
                                <w:szCs w:val="36"/>
                              </w:rPr>
                              <w:t>Visualization</w:t>
                            </w:r>
                            <w:r w:rsidR="0083348C" w:rsidRPr="00EF6D1D">
                              <w:rPr>
                                <w:color w:val="FFFFFF" w:themeColor="background1"/>
                                <w:sz w:val="36"/>
                                <w:szCs w:val="36"/>
                                <w:lang w:val="es-ES"/>
                              </w:rPr>
                              <w:t xml:space="preserve">  </w:t>
                            </w:r>
                          </w:p>
                          <w:p w14:paraId="5DB9B22E" w14:textId="26A67CF7"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González Ruiz Alberto</w:t>
                            </w:r>
                            <w:r>
                              <w:rPr>
                                <w:b/>
                                <w:bCs/>
                                <w:color w:val="FFFFFF" w:themeColor="background1"/>
                                <w:sz w:val="28"/>
                                <w:szCs w:val="28"/>
                                <w:lang w:val="es-ES"/>
                              </w:rPr>
                              <w:t xml:space="preserve"> </w:t>
                            </w:r>
                          </w:p>
                          <w:p w14:paraId="44729901" w14:textId="240774A0" w:rsid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Retes Corada Adrián</w:t>
                            </w:r>
                          </w:p>
                          <w:p w14:paraId="054B764E" w14:textId="42FE4BF3" w:rsidR="0018605B" w:rsidRPr="0083348C" w:rsidRDefault="0083348C" w:rsidP="0083348C">
                            <w:pPr>
                              <w:pStyle w:val="Sinespaciado"/>
                              <w:spacing w:before="120"/>
                              <w:jc w:val="center"/>
                              <w:rPr>
                                <w:b/>
                                <w:bCs/>
                                <w:color w:val="FFFFFF" w:themeColor="background1"/>
                                <w:sz w:val="28"/>
                                <w:szCs w:val="28"/>
                                <w:lang w:val="es-ES"/>
                              </w:rPr>
                            </w:pPr>
                            <w:r w:rsidRPr="0083348C">
                              <w:rPr>
                                <w:b/>
                                <w:bCs/>
                                <w:color w:val="FFFFFF" w:themeColor="background1"/>
                                <w:sz w:val="28"/>
                                <w:szCs w:val="28"/>
                                <w:lang w:val="es-ES"/>
                              </w:rPr>
                              <w:t>Torrelles Rodríguez Diego Rafael</w:t>
                            </w:r>
                          </w:p>
                          <w:p w14:paraId="184CEF8B" w14:textId="7FFA7413" w:rsidR="00381202" w:rsidRDefault="00381202" w:rsidP="00381202">
                            <w:pPr>
                              <w:pStyle w:val="Sinespaciado"/>
                              <w:spacing w:before="120"/>
                              <w:jc w:val="center"/>
                              <w:rPr>
                                <w:color w:val="FFFFFF" w:themeColor="background1"/>
                                <w:sz w:val="28"/>
                                <w:szCs w:val="28"/>
                                <w:lang w:val="es-ES"/>
                              </w:rPr>
                            </w:pPr>
                            <w:r w:rsidRPr="0083348C">
                              <w:rPr>
                                <w:color w:val="FFFFFF" w:themeColor="background1"/>
                                <w:sz w:val="28"/>
                                <w:szCs w:val="28"/>
                                <w:lang w:val="es-ES"/>
                              </w:rPr>
                              <w:t>DATA SCIENCE MASTER | ETS INGENIEROS INFORMÁTICOS (UPM)</w:t>
                            </w:r>
                          </w:p>
                          <w:p w14:paraId="426C5967" w14:textId="7C9BBE5C" w:rsidR="00275BBA" w:rsidRPr="0083348C" w:rsidRDefault="00275BBA" w:rsidP="00381202">
                            <w:pPr>
                              <w:pStyle w:val="Sinespaciado"/>
                              <w:spacing w:before="120"/>
                              <w:jc w:val="center"/>
                              <w:rPr>
                                <w:color w:val="FFFFFF" w:themeColor="background1"/>
                                <w:sz w:val="28"/>
                                <w:szCs w:val="28"/>
                                <w:lang w:val="es-ES"/>
                              </w:rPr>
                            </w:pPr>
                            <w:r>
                              <w:rPr>
                                <w:color w:val="FFFFFF" w:themeColor="background1"/>
                                <w:sz w:val="28"/>
                                <w:szCs w:val="28"/>
                                <w:lang w:val="es-ES"/>
                              </w:rPr>
                              <w:t xml:space="preserve">Date: </w:t>
                            </w:r>
                            <w:proofErr w:type="spellStart"/>
                            <w:r w:rsidR="00622A8D">
                              <w:rPr>
                                <w:color w:val="FFFFFF" w:themeColor="background1"/>
                                <w:sz w:val="28"/>
                                <w:szCs w:val="28"/>
                                <w:lang w:val="es-ES"/>
                              </w:rPr>
                              <w:t>January</w:t>
                            </w:r>
                            <w:proofErr w:type="spellEnd"/>
                            <w:r w:rsidR="00622A8D">
                              <w:rPr>
                                <w:color w:val="FFFFFF" w:themeColor="background1"/>
                                <w:sz w:val="28"/>
                                <w:szCs w:val="28"/>
                                <w:lang w:val="es-ES"/>
                              </w:rPr>
                              <w:t xml:space="preserve"> 8th, 2023</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ACF91F4" w14:textId="0A976ACD" w:rsidR="0018605B" w:rsidRPr="00DD7BB7" w:rsidRDefault="003C131A">
                                <w:pPr>
                                  <w:pStyle w:val="Sinespaciado"/>
                                  <w:jc w:val="center"/>
                                  <w:rPr>
                                    <w:rFonts w:asciiTheme="majorHAnsi" w:eastAsiaTheme="majorEastAsia" w:hAnsiTheme="majorHAnsi" w:cstheme="majorBidi"/>
                                    <w:caps/>
                                    <w:color w:val="4472C4" w:themeColor="accent1"/>
                                    <w:sz w:val="72"/>
                                    <w:szCs w:val="72"/>
                                  </w:rPr>
                                </w:pPr>
                                <w:r w:rsidRPr="003C131A">
                                  <w:rPr>
                                    <w:rFonts w:asciiTheme="majorHAnsi" w:eastAsiaTheme="majorEastAsia" w:hAnsiTheme="majorHAnsi" w:cstheme="majorBidi"/>
                                    <w:caps/>
                                    <w:color w:val="4472C4" w:themeColor="accent1"/>
                                    <w:sz w:val="72"/>
                                    <w:szCs w:val="72"/>
                                  </w:rPr>
                                  <w:t>Design of a new interactive data analysis tool</w:t>
                                </w:r>
                              </w:p>
                            </w:sdtContent>
                          </w:sdt>
                        </w:txbxContent>
                      </v:textbox>
                    </v:shape>
                    <w10:wrap anchorx="page" anchory="page"/>
                  </v:group>
                </w:pict>
              </mc:Fallback>
            </mc:AlternateContent>
          </w:r>
        </w:p>
        <w:p w14:paraId="42E84C64" w14:textId="1B634C03" w:rsidR="0018605B" w:rsidRPr="00D727F0" w:rsidRDefault="003B7B27">
          <w:r w:rsidRPr="00D727F0">
            <w:rPr>
              <w:noProof/>
            </w:rPr>
            <w:drawing>
              <wp:anchor distT="0" distB="0" distL="114300" distR="114300" simplePos="0" relativeHeight="251658243" behindDoc="0" locked="0" layoutInCell="1" allowOverlap="1" wp14:anchorId="72EFD350" wp14:editId="69660667">
                <wp:simplePos x="0" y="0"/>
                <wp:positionH relativeFrom="column">
                  <wp:posOffset>1713901</wp:posOffset>
                </wp:positionH>
                <wp:positionV relativeFrom="page">
                  <wp:posOffset>5891530</wp:posOffset>
                </wp:positionV>
                <wp:extent cx="1050925" cy="1284605"/>
                <wp:effectExtent l="0" t="0" r="0" b="0"/>
                <wp:wrapSquare wrapText="bothSides"/>
                <wp:docPr id="1828252705" name="Imagen 1828252705"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52705" name="Imagen 1" descr="Una caricatura de una persona&#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0925" cy="1284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27F0">
            <w:rPr>
              <w:noProof/>
              <w:color w:val="FFFFFF" w:themeColor="background1"/>
              <w:sz w:val="36"/>
              <w:szCs w:val="36"/>
            </w:rPr>
            <w:drawing>
              <wp:anchor distT="0" distB="0" distL="114300" distR="114300" simplePos="0" relativeHeight="251658242" behindDoc="0" locked="0" layoutInCell="1" allowOverlap="1" wp14:anchorId="11C0280B" wp14:editId="0BD29070">
                <wp:simplePos x="0" y="0"/>
                <wp:positionH relativeFrom="column">
                  <wp:posOffset>3292463</wp:posOffset>
                </wp:positionH>
                <wp:positionV relativeFrom="page">
                  <wp:posOffset>6132830</wp:posOffset>
                </wp:positionV>
                <wp:extent cx="2583815" cy="965200"/>
                <wp:effectExtent l="0" t="0" r="6985" b="6350"/>
                <wp:wrapSquare wrapText="bothSides"/>
                <wp:docPr id="573872056" name="Imagen 573872056" descr="COES. Información General y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ES. Información General y Distribu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3815" cy="96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27F0">
            <w:rPr>
              <w:noProof/>
            </w:rPr>
            <w:drawing>
              <wp:anchor distT="0" distB="0" distL="114300" distR="114300" simplePos="0" relativeHeight="251658241" behindDoc="0" locked="0" layoutInCell="1" allowOverlap="1" wp14:anchorId="23F246B0" wp14:editId="4B67D513">
                <wp:simplePos x="0" y="0"/>
                <wp:positionH relativeFrom="column">
                  <wp:posOffset>-459141</wp:posOffset>
                </wp:positionH>
                <wp:positionV relativeFrom="page">
                  <wp:posOffset>5943085</wp:posOffset>
                </wp:positionV>
                <wp:extent cx="1707515" cy="1314450"/>
                <wp:effectExtent l="0" t="0" r="0" b="0"/>
                <wp:wrapSquare wrapText="bothSides"/>
                <wp:docPr id="1392402002" name="Imagen 139240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02002" name="Imagen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7515" cy="1314450"/>
                        </a:xfrm>
                        <a:prstGeom prst="rect">
                          <a:avLst/>
                        </a:prstGeom>
                        <a:noFill/>
                      </pic:spPr>
                    </pic:pic>
                  </a:graphicData>
                </a:graphic>
                <wp14:sizeRelH relativeFrom="margin">
                  <wp14:pctWidth>0</wp14:pctWidth>
                </wp14:sizeRelH>
                <wp14:sizeRelV relativeFrom="margin">
                  <wp14:pctHeight>0</wp14:pctHeight>
                </wp14:sizeRelV>
              </wp:anchor>
            </w:drawing>
          </w:r>
          <w:r w:rsidR="0018605B" w:rsidRPr="00D727F0">
            <w:br w:type="page"/>
          </w:r>
        </w:p>
      </w:sdtContent>
    </w:sdt>
    <w:sdt>
      <w:sdtPr>
        <w:rPr>
          <w:rFonts w:asciiTheme="minorHAnsi" w:eastAsiaTheme="minorHAnsi" w:hAnsiTheme="minorHAnsi" w:cstheme="minorBidi"/>
          <w:color w:val="auto"/>
          <w:sz w:val="22"/>
          <w:szCs w:val="22"/>
          <w14:ligatures w14:val="standardContextual"/>
        </w:rPr>
        <w:id w:val="-124772985"/>
        <w:docPartObj>
          <w:docPartGallery w:val="Table of Contents"/>
          <w:docPartUnique/>
        </w:docPartObj>
      </w:sdtPr>
      <w:sdtEndPr>
        <w:rPr>
          <w:b/>
          <w:bCs/>
        </w:rPr>
      </w:sdtEndPr>
      <w:sdtContent>
        <w:p w14:paraId="5DAFEA95" w14:textId="4AFA472A" w:rsidR="00AB5BF4" w:rsidRPr="00DE3B50" w:rsidRDefault="00D727F0">
          <w:pPr>
            <w:pStyle w:val="TtuloTDC"/>
            <w:rPr>
              <w:rStyle w:val="Ttulo1Car"/>
            </w:rPr>
          </w:pPr>
          <w:r w:rsidRPr="00DE3B50">
            <w:rPr>
              <w:rStyle w:val="Ttulo1Car"/>
            </w:rPr>
            <w:t>Index</w:t>
          </w:r>
        </w:p>
        <w:p w14:paraId="17E8CF2F" w14:textId="17A7A2D0" w:rsidR="002759F2" w:rsidRDefault="00AB5BF4">
          <w:pPr>
            <w:pStyle w:val="TDC1"/>
            <w:tabs>
              <w:tab w:val="right" w:leader="dot" w:pos="8494"/>
            </w:tabs>
            <w:rPr>
              <w:rFonts w:eastAsiaTheme="minorEastAsia"/>
              <w:noProof/>
              <w:kern w:val="2"/>
            </w:rPr>
          </w:pPr>
          <w:r w:rsidRPr="00C55B5B">
            <w:fldChar w:fldCharType="begin"/>
          </w:r>
          <w:r>
            <w:instrText xml:space="preserve"> TOC \o "1-3" \h \z \u </w:instrText>
          </w:r>
          <w:r w:rsidRPr="00C55B5B">
            <w:fldChar w:fldCharType="separate"/>
          </w:r>
          <w:hyperlink w:anchor="_Toc151687853" w:history="1">
            <w:r w:rsidR="002759F2" w:rsidRPr="006F656B">
              <w:rPr>
                <w:rStyle w:val="Hipervnculo"/>
                <w:noProof/>
              </w:rPr>
              <w:t>Figure Index</w:t>
            </w:r>
            <w:r w:rsidR="002759F2">
              <w:rPr>
                <w:noProof/>
                <w:webHidden/>
              </w:rPr>
              <w:tab/>
            </w:r>
            <w:r w:rsidR="002759F2">
              <w:rPr>
                <w:noProof/>
                <w:webHidden/>
              </w:rPr>
              <w:fldChar w:fldCharType="begin"/>
            </w:r>
            <w:r w:rsidR="002759F2">
              <w:rPr>
                <w:noProof/>
                <w:webHidden/>
              </w:rPr>
              <w:instrText xml:space="preserve"> PAGEREF _Toc151687853 \h </w:instrText>
            </w:r>
            <w:r w:rsidR="002759F2">
              <w:rPr>
                <w:noProof/>
                <w:webHidden/>
              </w:rPr>
            </w:r>
            <w:r w:rsidR="002759F2">
              <w:rPr>
                <w:noProof/>
                <w:webHidden/>
              </w:rPr>
              <w:fldChar w:fldCharType="separate"/>
            </w:r>
            <w:r w:rsidR="002759F2">
              <w:rPr>
                <w:noProof/>
                <w:webHidden/>
              </w:rPr>
              <w:t>1</w:t>
            </w:r>
            <w:r w:rsidR="002759F2">
              <w:rPr>
                <w:noProof/>
                <w:webHidden/>
              </w:rPr>
              <w:fldChar w:fldCharType="end"/>
            </w:r>
          </w:hyperlink>
        </w:p>
        <w:p w14:paraId="5960FDD6" w14:textId="52F386CC" w:rsidR="002759F2" w:rsidRDefault="002759F2">
          <w:pPr>
            <w:pStyle w:val="TDC1"/>
            <w:tabs>
              <w:tab w:val="right" w:leader="dot" w:pos="8494"/>
            </w:tabs>
            <w:rPr>
              <w:rFonts w:eastAsiaTheme="minorEastAsia"/>
              <w:noProof/>
              <w:kern w:val="2"/>
            </w:rPr>
          </w:pPr>
          <w:hyperlink w:anchor="_Toc151687854" w:history="1">
            <w:r w:rsidRPr="006F656B">
              <w:rPr>
                <w:rStyle w:val="Hipervnculo"/>
                <w:noProof/>
              </w:rPr>
              <w:t>Table Index</w:t>
            </w:r>
            <w:r>
              <w:rPr>
                <w:noProof/>
                <w:webHidden/>
              </w:rPr>
              <w:tab/>
            </w:r>
            <w:r>
              <w:rPr>
                <w:noProof/>
                <w:webHidden/>
              </w:rPr>
              <w:fldChar w:fldCharType="begin"/>
            </w:r>
            <w:r>
              <w:rPr>
                <w:noProof/>
                <w:webHidden/>
              </w:rPr>
              <w:instrText xml:space="preserve"> PAGEREF _Toc151687854 \h </w:instrText>
            </w:r>
            <w:r>
              <w:rPr>
                <w:noProof/>
                <w:webHidden/>
              </w:rPr>
            </w:r>
            <w:r>
              <w:rPr>
                <w:noProof/>
                <w:webHidden/>
              </w:rPr>
              <w:fldChar w:fldCharType="separate"/>
            </w:r>
            <w:r>
              <w:rPr>
                <w:noProof/>
                <w:webHidden/>
              </w:rPr>
              <w:t>1</w:t>
            </w:r>
            <w:r>
              <w:rPr>
                <w:noProof/>
                <w:webHidden/>
              </w:rPr>
              <w:fldChar w:fldCharType="end"/>
            </w:r>
          </w:hyperlink>
        </w:p>
        <w:p w14:paraId="78F6EAAF" w14:textId="07A331EF" w:rsidR="002759F2" w:rsidRDefault="002759F2">
          <w:pPr>
            <w:pStyle w:val="TDC1"/>
            <w:tabs>
              <w:tab w:val="left" w:pos="440"/>
              <w:tab w:val="right" w:leader="dot" w:pos="8494"/>
            </w:tabs>
            <w:rPr>
              <w:rFonts w:eastAsiaTheme="minorEastAsia"/>
              <w:noProof/>
              <w:kern w:val="2"/>
            </w:rPr>
          </w:pPr>
          <w:hyperlink w:anchor="_Toc151687855" w:history="1">
            <w:r w:rsidRPr="006F656B">
              <w:rPr>
                <w:rStyle w:val="Hipervnculo"/>
                <w:noProof/>
              </w:rPr>
              <w:t>1.</w:t>
            </w:r>
            <w:r>
              <w:rPr>
                <w:rFonts w:eastAsiaTheme="minorEastAsia"/>
                <w:noProof/>
                <w:kern w:val="2"/>
              </w:rPr>
              <w:tab/>
            </w:r>
            <w:r w:rsidRPr="006F656B">
              <w:rPr>
                <w:rStyle w:val="Hipervnculo"/>
                <w:noProof/>
              </w:rPr>
              <w:t>Introduction</w:t>
            </w:r>
            <w:r>
              <w:rPr>
                <w:noProof/>
                <w:webHidden/>
              </w:rPr>
              <w:tab/>
            </w:r>
            <w:r>
              <w:rPr>
                <w:noProof/>
                <w:webHidden/>
              </w:rPr>
              <w:fldChar w:fldCharType="begin"/>
            </w:r>
            <w:r>
              <w:rPr>
                <w:noProof/>
                <w:webHidden/>
              </w:rPr>
              <w:instrText xml:space="preserve"> PAGEREF _Toc151687855 \h </w:instrText>
            </w:r>
            <w:r>
              <w:rPr>
                <w:noProof/>
                <w:webHidden/>
              </w:rPr>
            </w:r>
            <w:r>
              <w:rPr>
                <w:noProof/>
                <w:webHidden/>
              </w:rPr>
              <w:fldChar w:fldCharType="separate"/>
            </w:r>
            <w:r>
              <w:rPr>
                <w:noProof/>
                <w:webHidden/>
              </w:rPr>
              <w:t>1</w:t>
            </w:r>
            <w:r>
              <w:rPr>
                <w:noProof/>
                <w:webHidden/>
              </w:rPr>
              <w:fldChar w:fldCharType="end"/>
            </w:r>
          </w:hyperlink>
        </w:p>
        <w:p w14:paraId="339623A7" w14:textId="07133D9F" w:rsidR="002759F2" w:rsidRDefault="002759F2">
          <w:pPr>
            <w:pStyle w:val="TDC1"/>
            <w:tabs>
              <w:tab w:val="left" w:pos="440"/>
              <w:tab w:val="right" w:leader="dot" w:pos="8494"/>
            </w:tabs>
            <w:rPr>
              <w:rFonts w:eastAsiaTheme="minorEastAsia"/>
              <w:noProof/>
              <w:kern w:val="2"/>
            </w:rPr>
          </w:pPr>
          <w:hyperlink w:anchor="_Toc151687856" w:history="1">
            <w:r w:rsidRPr="006F656B">
              <w:rPr>
                <w:rStyle w:val="Hipervnculo"/>
                <w:noProof/>
              </w:rPr>
              <w:t>2.</w:t>
            </w:r>
            <w:r>
              <w:rPr>
                <w:rFonts w:eastAsiaTheme="minorEastAsia"/>
                <w:noProof/>
                <w:kern w:val="2"/>
              </w:rPr>
              <w:tab/>
            </w:r>
            <w:r w:rsidRPr="006F656B">
              <w:rPr>
                <w:rStyle w:val="Hipervnculo"/>
                <w:noProof/>
              </w:rPr>
              <w:t>Problem characterization in the application domain</w:t>
            </w:r>
            <w:r>
              <w:rPr>
                <w:noProof/>
                <w:webHidden/>
              </w:rPr>
              <w:tab/>
            </w:r>
            <w:r>
              <w:rPr>
                <w:noProof/>
                <w:webHidden/>
              </w:rPr>
              <w:fldChar w:fldCharType="begin"/>
            </w:r>
            <w:r>
              <w:rPr>
                <w:noProof/>
                <w:webHidden/>
              </w:rPr>
              <w:instrText xml:space="preserve"> PAGEREF _Toc151687856 \h </w:instrText>
            </w:r>
            <w:r>
              <w:rPr>
                <w:noProof/>
                <w:webHidden/>
              </w:rPr>
            </w:r>
            <w:r>
              <w:rPr>
                <w:noProof/>
                <w:webHidden/>
              </w:rPr>
              <w:fldChar w:fldCharType="separate"/>
            </w:r>
            <w:r>
              <w:rPr>
                <w:noProof/>
                <w:webHidden/>
              </w:rPr>
              <w:t>2</w:t>
            </w:r>
            <w:r>
              <w:rPr>
                <w:noProof/>
                <w:webHidden/>
              </w:rPr>
              <w:fldChar w:fldCharType="end"/>
            </w:r>
          </w:hyperlink>
        </w:p>
        <w:p w14:paraId="21E27CAF" w14:textId="403B1C22" w:rsidR="002759F2" w:rsidRDefault="002759F2">
          <w:pPr>
            <w:pStyle w:val="TDC2"/>
            <w:tabs>
              <w:tab w:val="left" w:pos="880"/>
              <w:tab w:val="right" w:leader="dot" w:pos="8494"/>
            </w:tabs>
            <w:rPr>
              <w:rFonts w:eastAsiaTheme="minorEastAsia"/>
              <w:noProof/>
              <w:kern w:val="2"/>
            </w:rPr>
          </w:pPr>
          <w:hyperlink w:anchor="_Toc151687857" w:history="1">
            <w:r w:rsidRPr="006F656B">
              <w:rPr>
                <w:rStyle w:val="Hipervnculo"/>
                <w:noProof/>
              </w:rPr>
              <w:t>2.1.</w:t>
            </w:r>
            <w:r>
              <w:rPr>
                <w:rFonts w:eastAsiaTheme="minorEastAsia"/>
                <w:noProof/>
                <w:kern w:val="2"/>
              </w:rPr>
              <w:tab/>
            </w:r>
            <w:r w:rsidRPr="006F656B">
              <w:rPr>
                <w:rStyle w:val="Hipervnculo"/>
                <w:noProof/>
              </w:rPr>
              <w:t>Selection of Data Set</w:t>
            </w:r>
            <w:r>
              <w:rPr>
                <w:noProof/>
                <w:webHidden/>
              </w:rPr>
              <w:tab/>
            </w:r>
            <w:r>
              <w:rPr>
                <w:noProof/>
                <w:webHidden/>
              </w:rPr>
              <w:fldChar w:fldCharType="begin"/>
            </w:r>
            <w:r>
              <w:rPr>
                <w:noProof/>
                <w:webHidden/>
              </w:rPr>
              <w:instrText xml:space="preserve"> PAGEREF _Toc151687857 \h </w:instrText>
            </w:r>
            <w:r>
              <w:rPr>
                <w:noProof/>
                <w:webHidden/>
              </w:rPr>
            </w:r>
            <w:r>
              <w:rPr>
                <w:noProof/>
                <w:webHidden/>
              </w:rPr>
              <w:fldChar w:fldCharType="separate"/>
            </w:r>
            <w:r>
              <w:rPr>
                <w:noProof/>
                <w:webHidden/>
              </w:rPr>
              <w:t>2</w:t>
            </w:r>
            <w:r>
              <w:rPr>
                <w:noProof/>
                <w:webHidden/>
              </w:rPr>
              <w:fldChar w:fldCharType="end"/>
            </w:r>
          </w:hyperlink>
        </w:p>
        <w:p w14:paraId="08D61633" w14:textId="2E84491A" w:rsidR="002759F2" w:rsidRDefault="002759F2">
          <w:pPr>
            <w:pStyle w:val="TDC2"/>
            <w:tabs>
              <w:tab w:val="left" w:pos="880"/>
              <w:tab w:val="right" w:leader="dot" w:pos="8494"/>
            </w:tabs>
            <w:rPr>
              <w:rFonts w:eastAsiaTheme="minorEastAsia"/>
              <w:noProof/>
              <w:kern w:val="2"/>
            </w:rPr>
          </w:pPr>
          <w:hyperlink w:anchor="_Toc151687858" w:history="1">
            <w:r w:rsidRPr="006F656B">
              <w:rPr>
                <w:rStyle w:val="Hipervnculo"/>
                <w:noProof/>
              </w:rPr>
              <w:t>2.2.</w:t>
            </w:r>
            <w:r>
              <w:rPr>
                <w:rFonts w:eastAsiaTheme="minorEastAsia"/>
                <w:noProof/>
                <w:kern w:val="2"/>
              </w:rPr>
              <w:tab/>
            </w:r>
            <w:r w:rsidRPr="006F656B">
              <w:rPr>
                <w:rStyle w:val="Hipervnculo"/>
                <w:noProof/>
              </w:rPr>
              <w:t>Formulated Questions</w:t>
            </w:r>
            <w:r>
              <w:rPr>
                <w:noProof/>
                <w:webHidden/>
              </w:rPr>
              <w:tab/>
            </w:r>
            <w:r>
              <w:rPr>
                <w:noProof/>
                <w:webHidden/>
              </w:rPr>
              <w:fldChar w:fldCharType="begin"/>
            </w:r>
            <w:r>
              <w:rPr>
                <w:noProof/>
                <w:webHidden/>
              </w:rPr>
              <w:instrText xml:space="preserve"> PAGEREF _Toc151687858 \h </w:instrText>
            </w:r>
            <w:r>
              <w:rPr>
                <w:noProof/>
                <w:webHidden/>
              </w:rPr>
            </w:r>
            <w:r>
              <w:rPr>
                <w:noProof/>
                <w:webHidden/>
              </w:rPr>
              <w:fldChar w:fldCharType="separate"/>
            </w:r>
            <w:r>
              <w:rPr>
                <w:noProof/>
                <w:webHidden/>
              </w:rPr>
              <w:t>3</w:t>
            </w:r>
            <w:r>
              <w:rPr>
                <w:noProof/>
                <w:webHidden/>
              </w:rPr>
              <w:fldChar w:fldCharType="end"/>
            </w:r>
          </w:hyperlink>
        </w:p>
        <w:p w14:paraId="181E6717" w14:textId="14D56FE1" w:rsidR="002759F2" w:rsidRDefault="002759F2">
          <w:pPr>
            <w:pStyle w:val="TDC1"/>
            <w:tabs>
              <w:tab w:val="left" w:pos="440"/>
              <w:tab w:val="right" w:leader="dot" w:pos="8494"/>
            </w:tabs>
            <w:rPr>
              <w:rFonts w:eastAsiaTheme="minorEastAsia"/>
              <w:noProof/>
              <w:kern w:val="2"/>
            </w:rPr>
          </w:pPr>
          <w:hyperlink w:anchor="_Toc151687859" w:history="1">
            <w:r w:rsidRPr="006F656B">
              <w:rPr>
                <w:rStyle w:val="Hipervnculo"/>
                <w:noProof/>
              </w:rPr>
              <w:t>3.</w:t>
            </w:r>
            <w:r>
              <w:rPr>
                <w:rFonts w:eastAsiaTheme="minorEastAsia"/>
                <w:noProof/>
                <w:kern w:val="2"/>
              </w:rPr>
              <w:tab/>
            </w:r>
            <w:r w:rsidRPr="006F656B">
              <w:rPr>
                <w:rStyle w:val="Hipervnculo"/>
                <w:noProof/>
              </w:rPr>
              <w:t>Data and task abstractions</w:t>
            </w:r>
            <w:r>
              <w:rPr>
                <w:noProof/>
                <w:webHidden/>
              </w:rPr>
              <w:tab/>
            </w:r>
            <w:r>
              <w:rPr>
                <w:noProof/>
                <w:webHidden/>
              </w:rPr>
              <w:fldChar w:fldCharType="begin"/>
            </w:r>
            <w:r>
              <w:rPr>
                <w:noProof/>
                <w:webHidden/>
              </w:rPr>
              <w:instrText xml:space="preserve"> PAGEREF _Toc151687859 \h </w:instrText>
            </w:r>
            <w:r>
              <w:rPr>
                <w:noProof/>
                <w:webHidden/>
              </w:rPr>
            </w:r>
            <w:r>
              <w:rPr>
                <w:noProof/>
                <w:webHidden/>
              </w:rPr>
              <w:fldChar w:fldCharType="separate"/>
            </w:r>
            <w:r>
              <w:rPr>
                <w:noProof/>
                <w:webHidden/>
              </w:rPr>
              <w:t>4</w:t>
            </w:r>
            <w:r>
              <w:rPr>
                <w:noProof/>
                <w:webHidden/>
              </w:rPr>
              <w:fldChar w:fldCharType="end"/>
            </w:r>
          </w:hyperlink>
        </w:p>
        <w:p w14:paraId="6165988C" w14:textId="759E2F89" w:rsidR="002759F2" w:rsidRDefault="002759F2">
          <w:pPr>
            <w:pStyle w:val="TDC2"/>
            <w:tabs>
              <w:tab w:val="left" w:pos="880"/>
              <w:tab w:val="right" w:leader="dot" w:pos="8494"/>
            </w:tabs>
            <w:rPr>
              <w:rFonts w:eastAsiaTheme="minorEastAsia"/>
              <w:noProof/>
              <w:kern w:val="2"/>
            </w:rPr>
          </w:pPr>
          <w:hyperlink w:anchor="_Toc151687860" w:history="1">
            <w:r w:rsidRPr="006F656B">
              <w:rPr>
                <w:rStyle w:val="Hipervnculo"/>
                <w:noProof/>
              </w:rPr>
              <w:t>3.1.</w:t>
            </w:r>
            <w:r>
              <w:rPr>
                <w:rFonts w:eastAsiaTheme="minorEastAsia"/>
                <w:noProof/>
                <w:kern w:val="2"/>
              </w:rPr>
              <w:tab/>
            </w:r>
            <w:r w:rsidRPr="006F656B">
              <w:rPr>
                <w:rStyle w:val="Hipervnculo"/>
                <w:noProof/>
              </w:rPr>
              <w:t>Data abstractions</w:t>
            </w:r>
            <w:r>
              <w:rPr>
                <w:noProof/>
                <w:webHidden/>
              </w:rPr>
              <w:tab/>
            </w:r>
            <w:r>
              <w:rPr>
                <w:noProof/>
                <w:webHidden/>
              </w:rPr>
              <w:fldChar w:fldCharType="begin"/>
            </w:r>
            <w:r>
              <w:rPr>
                <w:noProof/>
                <w:webHidden/>
              </w:rPr>
              <w:instrText xml:space="preserve"> PAGEREF _Toc151687860 \h </w:instrText>
            </w:r>
            <w:r>
              <w:rPr>
                <w:noProof/>
                <w:webHidden/>
              </w:rPr>
            </w:r>
            <w:r>
              <w:rPr>
                <w:noProof/>
                <w:webHidden/>
              </w:rPr>
              <w:fldChar w:fldCharType="separate"/>
            </w:r>
            <w:r>
              <w:rPr>
                <w:noProof/>
                <w:webHidden/>
              </w:rPr>
              <w:t>4</w:t>
            </w:r>
            <w:r>
              <w:rPr>
                <w:noProof/>
                <w:webHidden/>
              </w:rPr>
              <w:fldChar w:fldCharType="end"/>
            </w:r>
          </w:hyperlink>
        </w:p>
        <w:p w14:paraId="119A1FBC" w14:textId="6E5BC267" w:rsidR="002759F2" w:rsidRDefault="002759F2">
          <w:pPr>
            <w:pStyle w:val="TDC3"/>
            <w:tabs>
              <w:tab w:val="left" w:pos="1320"/>
              <w:tab w:val="right" w:leader="dot" w:pos="8494"/>
            </w:tabs>
            <w:rPr>
              <w:rFonts w:eastAsiaTheme="minorEastAsia"/>
              <w:noProof/>
              <w:kern w:val="2"/>
            </w:rPr>
          </w:pPr>
          <w:hyperlink w:anchor="_Toc151687861" w:history="1">
            <w:r w:rsidRPr="006F656B">
              <w:rPr>
                <w:rStyle w:val="Hipervnculo"/>
                <w:noProof/>
              </w:rPr>
              <w:t>3.1.1.</w:t>
            </w:r>
            <w:r>
              <w:rPr>
                <w:rFonts w:eastAsiaTheme="minorEastAsia"/>
                <w:noProof/>
                <w:kern w:val="2"/>
              </w:rPr>
              <w:tab/>
            </w:r>
            <w:r w:rsidRPr="006F656B">
              <w:rPr>
                <w:rStyle w:val="Hipervnculo"/>
                <w:noProof/>
              </w:rPr>
              <w:t>Dataset type:</w:t>
            </w:r>
            <w:r>
              <w:rPr>
                <w:noProof/>
                <w:webHidden/>
              </w:rPr>
              <w:tab/>
            </w:r>
            <w:r>
              <w:rPr>
                <w:noProof/>
                <w:webHidden/>
              </w:rPr>
              <w:fldChar w:fldCharType="begin"/>
            </w:r>
            <w:r>
              <w:rPr>
                <w:noProof/>
                <w:webHidden/>
              </w:rPr>
              <w:instrText xml:space="preserve"> PAGEREF _Toc151687861 \h </w:instrText>
            </w:r>
            <w:r>
              <w:rPr>
                <w:noProof/>
                <w:webHidden/>
              </w:rPr>
            </w:r>
            <w:r>
              <w:rPr>
                <w:noProof/>
                <w:webHidden/>
              </w:rPr>
              <w:fldChar w:fldCharType="separate"/>
            </w:r>
            <w:r>
              <w:rPr>
                <w:noProof/>
                <w:webHidden/>
              </w:rPr>
              <w:t>4</w:t>
            </w:r>
            <w:r>
              <w:rPr>
                <w:noProof/>
                <w:webHidden/>
              </w:rPr>
              <w:fldChar w:fldCharType="end"/>
            </w:r>
          </w:hyperlink>
        </w:p>
        <w:p w14:paraId="60C01FD9" w14:textId="4A2FB909" w:rsidR="002759F2" w:rsidRDefault="002759F2">
          <w:pPr>
            <w:pStyle w:val="TDC3"/>
            <w:tabs>
              <w:tab w:val="left" w:pos="1320"/>
              <w:tab w:val="right" w:leader="dot" w:pos="8494"/>
            </w:tabs>
            <w:rPr>
              <w:rFonts w:eastAsiaTheme="minorEastAsia"/>
              <w:noProof/>
              <w:kern w:val="2"/>
            </w:rPr>
          </w:pPr>
          <w:hyperlink w:anchor="_Toc151687862" w:history="1">
            <w:r w:rsidRPr="006F656B">
              <w:rPr>
                <w:rStyle w:val="Hipervnculo"/>
                <w:noProof/>
              </w:rPr>
              <w:t>3.1.2.</w:t>
            </w:r>
            <w:r>
              <w:rPr>
                <w:rFonts w:eastAsiaTheme="minorEastAsia"/>
                <w:noProof/>
                <w:kern w:val="2"/>
              </w:rPr>
              <w:tab/>
            </w:r>
            <w:r w:rsidRPr="006F656B">
              <w:rPr>
                <w:rStyle w:val="Hipervnculo"/>
                <w:noProof/>
              </w:rPr>
              <w:t>Attribute types:</w:t>
            </w:r>
            <w:r>
              <w:rPr>
                <w:noProof/>
                <w:webHidden/>
              </w:rPr>
              <w:tab/>
            </w:r>
            <w:r>
              <w:rPr>
                <w:noProof/>
                <w:webHidden/>
              </w:rPr>
              <w:fldChar w:fldCharType="begin"/>
            </w:r>
            <w:r>
              <w:rPr>
                <w:noProof/>
                <w:webHidden/>
              </w:rPr>
              <w:instrText xml:space="preserve"> PAGEREF _Toc151687862 \h </w:instrText>
            </w:r>
            <w:r>
              <w:rPr>
                <w:noProof/>
                <w:webHidden/>
              </w:rPr>
            </w:r>
            <w:r>
              <w:rPr>
                <w:noProof/>
                <w:webHidden/>
              </w:rPr>
              <w:fldChar w:fldCharType="separate"/>
            </w:r>
            <w:r>
              <w:rPr>
                <w:noProof/>
                <w:webHidden/>
              </w:rPr>
              <w:t>4</w:t>
            </w:r>
            <w:r>
              <w:rPr>
                <w:noProof/>
                <w:webHidden/>
              </w:rPr>
              <w:fldChar w:fldCharType="end"/>
            </w:r>
          </w:hyperlink>
        </w:p>
        <w:p w14:paraId="4592BCA5" w14:textId="7D936B2D" w:rsidR="002759F2" w:rsidRDefault="002759F2">
          <w:pPr>
            <w:pStyle w:val="TDC3"/>
            <w:tabs>
              <w:tab w:val="left" w:pos="1320"/>
              <w:tab w:val="right" w:leader="dot" w:pos="8494"/>
            </w:tabs>
            <w:rPr>
              <w:rFonts w:eastAsiaTheme="minorEastAsia"/>
              <w:noProof/>
              <w:kern w:val="2"/>
            </w:rPr>
          </w:pPr>
          <w:hyperlink w:anchor="_Toc151687863" w:history="1">
            <w:r w:rsidRPr="006F656B">
              <w:rPr>
                <w:rStyle w:val="Hipervnculo"/>
                <w:noProof/>
              </w:rPr>
              <w:t>3.1.3.</w:t>
            </w:r>
            <w:r>
              <w:rPr>
                <w:rFonts w:eastAsiaTheme="minorEastAsia"/>
                <w:noProof/>
                <w:kern w:val="2"/>
              </w:rPr>
              <w:tab/>
            </w:r>
            <w:r w:rsidRPr="006F656B">
              <w:rPr>
                <w:rStyle w:val="Hipervnculo"/>
                <w:noProof/>
              </w:rPr>
              <w:t>Attributes cardinality</w:t>
            </w:r>
            <w:r>
              <w:rPr>
                <w:noProof/>
                <w:webHidden/>
              </w:rPr>
              <w:tab/>
            </w:r>
            <w:r>
              <w:rPr>
                <w:noProof/>
                <w:webHidden/>
              </w:rPr>
              <w:fldChar w:fldCharType="begin"/>
            </w:r>
            <w:r>
              <w:rPr>
                <w:noProof/>
                <w:webHidden/>
              </w:rPr>
              <w:instrText xml:space="preserve"> PAGEREF _Toc151687863 \h </w:instrText>
            </w:r>
            <w:r>
              <w:rPr>
                <w:noProof/>
                <w:webHidden/>
              </w:rPr>
            </w:r>
            <w:r>
              <w:rPr>
                <w:noProof/>
                <w:webHidden/>
              </w:rPr>
              <w:fldChar w:fldCharType="separate"/>
            </w:r>
            <w:r>
              <w:rPr>
                <w:noProof/>
                <w:webHidden/>
              </w:rPr>
              <w:t>7</w:t>
            </w:r>
            <w:r>
              <w:rPr>
                <w:noProof/>
                <w:webHidden/>
              </w:rPr>
              <w:fldChar w:fldCharType="end"/>
            </w:r>
          </w:hyperlink>
        </w:p>
        <w:p w14:paraId="295BE69A" w14:textId="39F1F216" w:rsidR="002759F2" w:rsidRDefault="002759F2">
          <w:pPr>
            <w:pStyle w:val="TDC2"/>
            <w:tabs>
              <w:tab w:val="left" w:pos="880"/>
              <w:tab w:val="right" w:leader="dot" w:pos="8494"/>
            </w:tabs>
            <w:rPr>
              <w:rFonts w:eastAsiaTheme="minorEastAsia"/>
              <w:noProof/>
              <w:kern w:val="2"/>
            </w:rPr>
          </w:pPr>
          <w:hyperlink w:anchor="_Toc151687864" w:history="1">
            <w:r w:rsidRPr="006F656B">
              <w:rPr>
                <w:rStyle w:val="Hipervnculo"/>
                <w:noProof/>
              </w:rPr>
              <w:t>3.2.</w:t>
            </w:r>
            <w:r>
              <w:rPr>
                <w:rFonts w:eastAsiaTheme="minorEastAsia"/>
                <w:noProof/>
                <w:kern w:val="2"/>
              </w:rPr>
              <w:tab/>
            </w:r>
            <w:r w:rsidRPr="006F656B">
              <w:rPr>
                <w:rStyle w:val="Hipervnculo"/>
                <w:noProof/>
              </w:rPr>
              <w:t>Task abstractions</w:t>
            </w:r>
            <w:r>
              <w:rPr>
                <w:noProof/>
                <w:webHidden/>
              </w:rPr>
              <w:tab/>
            </w:r>
            <w:r>
              <w:rPr>
                <w:noProof/>
                <w:webHidden/>
              </w:rPr>
              <w:fldChar w:fldCharType="begin"/>
            </w:r>
            <w:r>
              <w:rPr>
                <w:noProof/>
                <w:webHidden/>
              </w:rPr>
              <w:instrText xml:space="preserve"> PAGEREF _Toc151687864 \h </w:instrText>
            </w:r>
            <w:r>
              <w:rPr>
                <w:noProof/>
                <w:webHidden/>
              </w:rPr>
            </w:r>
            <w:r>
              <w:rPr>
                <w:noProof/>
                <w:webHidden/>
              </w:rPr>
              <w:fldChar w:fldCharType="separate"/>
            </w:r>
            <w:r>
              <w:rPr>
                <w:noProof/>
                <w:webHidden/>
              </w:rPr>
              <w:t>8</w:t>
            </w:r>
            <w:r>
              <w:rPr>
                <w:noProof/>
                <w:webHidden/>
              </w:rPr>
              <w:fldChar w:fldCharType="end"/>
            </w:r>
          </w:hyperlink>
        </w:p>
        <w:p w14:paraId="45AA618F" w14:textId="794B71A4" w:rsidR="002759F2" w:rsidRDefault="002759F2">
          <w:pPr>
            <w:pStyle w:val="TDC3"/>
            <w:tabs>
              <w:tab w:val="left" w:pos="1320"/>
              <w:tab w:val="right" w:leader="dot" w:pos="8494"/>
            </w:tabs>
            <w:rPr>
              <w:rFonts w:eastAsiaTheme="minorEastAsia"/>
              <w:noProof/>
              <w:kern w:val="2"/>
            </w:rPr>
          </w:pPr>
          <w:hyperlink w:anchor="_Toc151687865" w:history="1">
            <w:r w:rsidRPr="006F656B">
              <w:rPr>
                <w:rStyle w:val="Hipervnculo"/>
                <w:noProof/>
              </w:rPr>
              <w:t>3.2.1.</w:t>
            </w:r>
            <w:r>
              <w:rPr>
                <w:rFonts w:eastAsiaTheme="minorEastAsia"/>
                <w:noProof/>
                <w:kern w:val="2"/>
              </w:rPr>
              <w:tab/>
            </w:r>
            <w:r w:rsidRPr="006F656B">
              <w:rPr>
                <w:rStyle w:val="Hipervnculo"/>
                <w:noProof/>
              </w:rPr>
              <w:t>Visualization 1 (Price per regions)</w:t>
            </w:r>
            <w:r>
              <w:rPr>
                <w:noProof/>
                <w:webHidden/>
              </w:rPr>
              <w:tab/>
            </w:r>
            <w:r>
              <w:rPr>
                <w:noProof/>
                <w:webHidden/>
              </w:rPr>
              <w:fldChar w:fldCharType="begin"/>
            </w:r>
            <w:r>
              <w:rPr>
                <w:noProof/>
                <w:webHidden/>
              </w:rPr>
              <w:instrText xml:space="preserve"> PAGEREF _Toc151687865 \h </w:instrText>
            </w:r>
            <w:r>
              <w:rPr>
                <w:noProof/>
                <w:webHidden/>
              </w:rPr>
            </w:r>
            <w:r>
              <w:rPr>
                <w:noProof/>
                <w:webHidden/>
              </w:rPr>
              <w:fldChar w:fldCharType="separate"/>
            </w:r>
            <w:r>
              <w:rPr>
                <w:noProof/>
                <w:webHidden/>
              </w:rPr>
              <w:t>8</w:t>
            </w:r>
            <w:r>
              <w:rPr>
                <w:noProof/>
                <w:webHidden/>
              </w:rPr>
              <w:fldChar w:fldCharType="end"/>
            </w:r>
          </w:hyperlink>
        </w:p>
        <w:p w14:paraId="346D8CF5" w14:textId="17FBB8AD" w:rsidR="002759F2" w:rsidRDefault="002759F2">
          <w:pPr>
            <w:pStyle w:val="TDC3"/>
            <w:tabs>
              <w:tab w:val="left" w:pos="1320"/>
              <w:tab w:val="right" w:leader="dot" w:pos="8494"/>
            </w:tabs>
            <w:rPr>
              <w:rFonts w:eastAsiaTheme="minorEastAsia"/>
              <w:noProof/>
              <w:kern w:val="2"/>
            </w:rPr>
          </w:pPr>
          <w:hyperlink w:anchor="_Toc151687866" w:history="1">
            <w:r w:rsidRPr="006F656B">
              <w:rPr>
                <w:rStyle w:val="Hipervnculo"/>
                <w:noProof/>
              </w:rPr>
              <w:t>3.2.2.</w:t>
            </w:r>
            <w:r>
              <w:rPr>
                <w:rFonts w:eastAsiaTheme="minorEastAsia"/>
                <w:noProof/>
                <w:kern w:val="2"/>
              </w:rPr>
              <w:tab/>
            </w:r>
            <w:r w:rsidRPr="006F656B">
              <w:rPr>
                <w:rStyle w:val="Hipervnculo"/>
                <w:noProof/>
              </w:rPr>
              <w:t>Visualization 2 (Price statistics)</w:t>
            </w:r>
            <w:r>
              <w:rPr>
                <w:noProof/>
                <w:webHidden/>
              </w:rPr>
              <w:tab/>
            </w:r>
            <w:r>
              <w:rPr>
                <w:noProof/>
                <w:webHidden/>
              </w:rPr>
              <w:fldChar w:fldCharType="begin"/>
            </w:r>
            <w:r>
              <w:rPr>
                <w:noProof/>
                <w:webHidden/>
              </w:rPr>
              <w:instrText xml:space="preserve"> PAGEREF _Toc151687866 \h </w:instrText>
            </w:r>
            <w:r>
              <w:rPr>
                <w:noProof/>
                <w:webHidden/>
              </w:rPr>
            </w:r>
            <w:r>
              <w:rPr>
                <w:noProof/>
                <w:webHidden/>
              </w:rPr>
              <w:fldChar w:fldCharType="separate"/>
            </w:r>
            <w:r>
              <w:rPr>
                <w:noProof/>
                <w:webHidden/>
              </w:rPr>
              <w:t>9</w:t>
            </w:r>
            <w:r>
              <w:rPr>
                <w:noProof/>
                <w:webHidden/>
              </w:rPr>
              <w:fldChar w:fldCharType="end"/>
            </w:r>
          </w:hyperlink>
        </w:p>
        <w:p w14:paraId="69C55CF5" w14:textId="026CFDDE" w:rsidR="002759F2" w:rsidRDefault="002759F2">
          <w:pPr>
            <w:pStyle w:val="TDC3"/>
            <w:tabs>
              <w:tab w:val="left" w:pos="1320"/>
              <w:tab w:val="right" w:leader="dot" w:pos="8494"/>
            </w:tabs>
            <w:rPr>
              <w:rFonts w:eastAsiaTheme="minorEastAsia"/>
              <w:noProof/>
              <w:kern w:val="2"/>
            </w:rPr>
          </w:pPr>
          <w:hyperlink w:anchor="_Toc151687867" w:history="1">
            <w:r w:rsidRPr="006F656B">
              <w:rPr>
                <w:rStyle w:val="Hipervnculo"/>
                <w:noProof/>
              </w:rPr>
              <w:t>3.2.3.</w:t>
            </w:r>
            <w:r>
              <w:rPr>
                <w:rFonts w:eastAsiaTheme="minorEastAsia"/>
                <w:noProof/>
                <w:kern w:val="2"/>
              </w:rPr>
              <w:tab/>
            </w:r>
            <w:r w:rsidRPr="006F656B">
              <w:rPr>
                <w:rStyle w:val="Hipervnculo"/>
                <w:noProof/>
              </w:rPr>
              <w:t>Visualization 3 (Price per road)</w:t>
            </w:r>
            <w:r>
              <w:rPr>
                <w:noProof/>
                <w:webHidden/>
              </w:rPr>
              <w:tab/>
            </w:r>
            <w:r>
              <w:rPr>
                <w:noProof/>
                <w:webHidden/>
              </w:rPr>
              <w:fldChar w:fldCharType="begin"/>
            </w:r>
            <w:r>
              <w:rPr>
                <w:noProof/>
                <w:webHidden/>
              </w:rPr>
              <w:instrText xml:space="preserve"> PAGEREF _Toc151687867 \h </w:instrText>
            </w:r>
            <w:r>
              <w:rPr>
                <w:noProof/>
                <w:webHidden/>
              </w:rPr>
            </w:r>
            <w:r>
              <w:rPr>
                <w:noProof/>
                <w:webHidden/>
              </w:rPr>
              <w:fldChar w:fldCharType="separate"/>
            </w:r>
            <w:r>
              <w:rPr>
                <w:noProof/>
                <w:webHidden/>
              </w:rPr>
              <w:t>11</w:t>
            </w:r>
            <w:r>
              <w:rPr>
                <w:noProof/>
                <w:webHidden/>
              </w:rPr>
              <w:fldChar w:fldCharType="end"/>
            </w:r>
          </w:hyperlink>
        </w:p>
        <w:p w14:paraId="538C078F" w14:textId="5309CD03" w:rsidR="002759F2" w:rsidRDefault="002759F2">
          <w:pPr>
            <w:pStyle w:val="TDC1"/>
            <w:tabs>
              <w:tab w:val="left" w:pos="440"/>
              <w:tab w:val="right" w:leader="dot" w:pos="8494"/>
            </w:tabs>
            <w:rPr>
              <w:rFonts w:eastAsiaTheme="minorEastAsia"/>
              <w:noProof/>
              <w:kern w:val="2"/>
            </w:rPr>
          </w:pPr>
          <w:hyperlink w:anchor="_Toc151687868" w:history="1">
            <w:r w:rsidRPr="006F656B">
              <w:rPr>
                <w:rStyle w:val="Hipervnculo"/>
                <w:noProof/>
              </w:rPr>
              <w:t>4.</w:t>
            </w:r>
            <w:r>
              <w:rPr>
                <w:rFonts w:eastAsiaTheme="minorEastAsia"/>
                <w:noProof/>
                <w:kern w:val="2"/>
              </w:rPr>
              <w:tab/>
            </w:r>
            <w:r w:rsidRPr="006F656B">
              <w:rPr>
                <w:rStyle w:val="Hipervnculo"/>
                <w:noProof/>
              </w:rPr>
              <w:t>Interaction and visual encoding</w:t>
            </w:r>
            <w:r>
              <w:rPr>
                <w:noProof/>
                <w:webHidden/>
              </w:rPr>
              <w:tab/>
            </w:r>
            <w:r>
              <w:rPr>
                <w:noProof/>
                <w:webHidden/>
              </w:rPr>
              <w:fldChar w:fldCharType="begin"/>
            </w:r>
            <w:r>
              <w:rPr>
                <w:noProof/>
                <w:webHidden/>
              </w:rPr>
              <w:instrText xml:space="preserve"> PAGEREF _Toc151687868 \h </w:instrText>
            </w:r>
            <w:r>
              <w:rPr>
                <w:noProof/>
                <w:webHidden/>
              </w:rPr>
            </w:r>
            <w:r>
              <w:rPr>
                <w:noProof/>
                <w:webHidden/>
              </w:rPr>
              <w:fldChar w:fldCharType="separate"/>
            </w:r>
            <w:r>
              <w:rPr>
                <w:noProof/>
                <w:webHidden/>
              </w:rPr>
              <w:t>12</w:t>
            </w:r>
            <w:r>
              <w:rPr>
                <w:noProof/>
                <w:webHidden/>
              </w:rPr>
              <w:fldChar w:fldCharType="end"/>
            </w:r>
          </w:hyperlink>
        </w:p>
        <w:p w14:paraId="3E0AC9A6" w14:textId="05585DE8" w:rsidR="002759F2" w:rsidRDefault="002759F2">
          <w:pPr>
            <w:pStyle w:val="TDC1"/>
            <w:tabs>
              <w:tab w:val="right" w:leader="dot" w:pos="8494"/>
            </w:tabs>
            <w:rPr>
              <w:rFonts w:eastAsiaTheme="minorEastAsia"/>
              <w:noProof/>
              <w:kern w:val="2"/>
            </w:rPr>
          </w:pPr>
          <w:hyperlink w:anchor="_Toc151687869" w:history="1">
            <w:r w:rsidRPr="006F656B">
              <w:rPr>
                <w:rStyle w:val="Hipervnculo"/>
                <w:noProof/>
              </w:rPr>
              <w:t>References</w:t>
            </w:r>
            <w:r>
              <w:rPr>
                <w:noProof/>
                <w:webHidden/>
              </w:rPr>
              <w:tab/>
            </w:r>
            <w:r>
              <w:rPr>
                <w:noProof/>
                <w:webHidden/>
              </w:rPr>
              <w:fldChar w:fldCharType="begin"/>
            </w:r>
            <w:r>
              <w:rPr>
                <w:noProof/>
                <w:webHidden/>
              </w:rPr>
              <w:instrText xml:space="preserve"> PAGEREF _Toc151687869 \h </w:instrText>
            </w:r>
            <w:r>
              <w:rPr>
                <w:noProof/>
                <w:webHidden/>
              </w:rPr>
            </w:r>
            <w:r>
              <w:rPr>
                <w:noProof/>
                <w:webHidden/>
              </w:rPr>
              <w:fldChar w:fldCharType="separate"/>
            </w:r>
            <w:r>
              <w:rPr>
                <w:noProof/>
                <w:webHidden/>
              </w:rPr>
              <w:t>12</w:t>
            </w:r>
            <w:r>
              <w:rPr>
                <w:noProof/>
                <w:webHidden/>
              </w:rPr>
              <w:fldChar w:fldCharType="end"/>
            </w:r>
          </w:hyperlink>
        </w:p>
        <w:p w14:paraId="40C750B6" w14:textId="3EE6B0D5" w:rsidR="00AB5BF4" w:rsidRPr="00D727F0" w:rsidRDefault="00AB5BF4">
          <w:r w:rsidRPr="00C55B5B">
            <w:rPr>
              <w:b/>
              <w:bCs/>
            </w:rPr>
            <w:fldChar w:fldCharType="end"/>
          </w:r>
        </w:p>
      </w:sdtContent>
    </w:sdt>
    <w:p w14:paraId="33F80156" w14:textId="77777777" w:rsidR="002759F2" w:rsidRDefault="00E77459" w:rsidP="00E77459">
      <w:pPr>
        <w:pStyle w:val="Ttulo1"/>
        <w:rPr>
          <w:noProof/>
        </w:rPr>
      </w:pPr>
      <w:bookmarkStart w:id="0" w:name="_Toc151687853"/>
      <w:r>
        <w:t>Figure Index</w:t>
      </w:r>
      <w:bookmarkEnd w:id="0"/>
      <w:r w:rsidR="00DE3B50">
        <w:fldChar w:fldCharType="begin"/>
      </w:r>
      <w:r w:rsidR="00DE3B50">
        <w:instrText xml:space="preserve"> TOC \h \z \c "Figure" </w:instrText>
      </w:r>
      <w:r w:rsidR="00DE3B50">
        <w:fldChar w:fldCharType="separate"/>
      </w:r>
    </w:p>
    <w:p w14:paraId="4C581510" w14:textId="42AC6132" w:rsidR="002759F2" w:rsidRDefault="002759F2">
      <w:pPr>
        <w:pStyle w:val="Tabladeilustraciones"/>
        <w:tabs>
          <w:tab w:val="right" w:leader="dot" w:pos="8494"/>
        </w:tabs>
        <w:rPr>
          <w:rFonts w:eastAsiaTheme="minorEastAsia"/>
          <w:noProof/>
          <w:kern w:val="2"/>
        </w:rPr>
      </w:pPr>
      <w:hyperlink w:anchor="_Toc151687870" w:history="1">
        <w:r w:rsidRPr="00F81ED3">
          <w:rPr>
            <w:rStyle w:val="Hipervnculo"/>
            <w:noProof/>
          </w:rPr>
          <w:t>Figure 1. Design visualization nested  levels.</w:t>
        </w:r>
        <w:r>
          <w:rPr>
            <w:noProof/>
            <w:webHidden/>
          </w:rPr>
          <w:tab/>
        </w:r>
        <w:r>
          <w:rPr>
            <w:noProof/>
            <w:webHidden/>
          </w:rPr>
          <w:fldChar w:fldCharType="begin"/>
        </w:r>
        <w:r>
          <w:rPr>
            <w:noProof/>
            <w:webHidden/>
          </w:rPr>
          <w:instrText xml:space="preserve"> PAGEREF _Toc151687870 \h </w:instrText>
        </w:r>
        <w:r>
          <w:rPr>
            <w:noProof/>
            <w:webHidden/>
          </w:rPr>
        </w:r>
        <w:r>
          <w:rPr>
            <w:noProof/>
            <w:webHidden/>
          </w:rPr>
          <w:fldChar w:fldCharType="separate"/>
        </w:r>
        <w:r>
          <w:rPr>
            <w:noProof/>
            <w:webHidden/>
          </w:rPr>
          <w:t>2</w:t>
        </w:r>
        <w:r>
          <w:rPr>
            <w:noProof/>
            <w:webHidden/>
          </w:rPr>
          <w:fldChar w:fldCharType="end"/>
        </w:r>
      </w:hyperlink>
    </w:p>
    <w:p w14:paraId="6A2CE8F7" w14:textId="7E91A018" w:rsidR="002759F2" w:rsidRDefault="002759F2">
      <w:pPr>
        <w:pStyle w:val="Tabladeilustraciones"/>
        <w:tabs>
          <w:tab w:val="right" w:leader="dot" w:pos="8494"/>
        </w:tabs>
        <w:rPr>
          <w:rFonts w:eastAsiaTheme="minorEastAsia"/>
          <w:noProof/>
          <w:kern w:val="2"/>
        </w:rPr>
      </w:pPr>
      <w:hyperlink w:anchor="_Toc151687871" w:history="1">
        <w:r w:rsidRPr="00F81ED3">
          <w:rPr>
            <w:rStyle w:val="Hipervnculo"/>
            <w:noProof/>
          </w:rPr>
          <w:t>Figure 2. Fuel prices at a popular station in Spain [1].</w:t>
        </w:r>
        <w:r>
          <w:rPr>
            <w:noProof/>
            <w:webHidden/>
          </w:rPr>
          <w:tab/>
        </w:r>
        <w:r>
          <w:rPr>
            <w:noProof/>
            <w:webHidden/>
          </w:rPr>
          <w:fldChar w:fldCharType="begin"/>
        </w:r>
        <w:r>
          <w:rPr>
            <w:noProof/>
            <w:webHidden/>
          </w:rPr>
          <w:instrText xml:space="preserve"> PAGEREF _Toc151687871 \h </w:instrText>
        </w:r>
        <w:r>
          <w:rPr>
            <w:noProof/>
            <w:webHidden/>
          </w:rPr>
        </w:r>
        <w:r>
          <w:rPr>
            <w:noProof/>
            <w:webHidden/>
          </w:rPr>
          <w:fldChar w:fldCharType="separate"/>
        </w:r>
        <w:r>
          <w:rPr>
            <w:noProof/>
            <w:webHidden/>
          </w:rPr>
          <w:t>3</w:t>
        </w:r>
        <w:r>
          <w:rPr>
            <w:noProof/>
            <w:webHidden/>
          </w:rPr>
          <w:fldChar w:fldCharType="end"/>
        </w:r>
      </w:hyperlink>
    </w:p>
    <w:p w14:paraId="57F249FC" w14:textId="34D5E111" w:rsidR="002759F2" w:rsidRDefault="002759F2">
      <w:pPr>
        <w:pStyle w:val="Tabladeilustraciones"/>
        <w:tabs>
          <w:tab w:val="right" w:leader="dot" w:pos="8494"/>
        </w:tabs>
        <w:rPr>
          <w:rFonts w:eastAsiaTheme="minorEastAsia"/>
          <w:noProof/>
          <w:kern w:val="2"/>
        </w:rPr>
      </w:pPr>
      <w:hyperlink w:anchor="_Toc151687872" w:history="1">
        <w:r w:rsidRPr="00F81ED3">
          <w:rPr>
            <w:rStyle w:val="Hipervnculo"/>
            <w:noProof/>
          </w:rPr>
          <w:t>Figure 3. Spain Provinces Map [2].</w:t>
        </w:r>
        <w:r>
          <w:rPr>
            <w:noProof/>
            <w:webHidden/>
          </w:rPr>
          <w:tab/>
        </w:r>
        <w:r>
          <w:rPr>
            <w:noProof/>
            <w:webHidden/>
          </w:rPr>
          <w:fldChar w:fldCharType="begin"/>
        </w:r>
        <w:r>
          <w:rPr>
            <w:noProof/>
            <w:webHidden/>
          </w:rPr>
          <w:instrText xml:space="preserve"> PAGEREF _Toc151687872 \h </w:instrText>
        </w:r>
        <w:r>
          <w:rPr>
            <w:noProof/>
            <w:webHidden/>
          </w:rPr>
        </w:r>
        <w:r>
          <w:rPr>
            <w:noProof/>
            <w:webHidden/>
          </w:rPr>
          <w:fldChar w:fldCharType="separate"/>
        </w:r>
        <w:r>
          <w:rPr>
            <w:noProof/>
            <w:webHidden/>
          </w:rPr>
          <w:t>3</w:t>
        </w:r>
        <w:r>
          <w:rPr>
            <w:noProof/>
            <w:webHidden/>
          </w:rPr>
          <w:fldChar w:fldCharType="end"/>
        </w:r>
      </w:hyperlink>
    </w:p>
    <w:p w14:paraId="050D24DD" w14:textId="17C6D524" w:rsidR="002759F2" w:rsidRDefault="002759F2">
      <w:pPr>
        <w:pStyle w:val="Tabladeilustraciones"/>
        <w:tabs>
          <w:tab w:val="right" w:leader="dot" w:pos="8494"/>
        </w:tabs>
        <w:rPr>
          <w:rFonts w:eastAsiaTheme="minorEastAsia"/>
          <w:noProof/>
          <w:kern w:val="2"/>
        </w:rPr>
      </w:pPr>
      <w:hyperlink w:anchor="_Toc151687873" w:history="1">
        <w:r w:rsidRPr="00F81ED3">
          <w:rPr>
            <w:rStyle w:val="Hipervnculo"/>
            <w:noProof/>
          </w:rPr>
          <w:t xml:space="preserve">Figure 4. General fuel types in Spain </w:t>
        </w:r>
        <w:r w:rsidRPr="00F81ED3">
          <w:rPr>
            <w:rStyle w:val="Hipervnculo"/>
            <w:b/>
            <w:bCs/>
            <w:noProof/>
          </w:rPr>
          <w:t xml:space="preserve">¡Error! </w:t>
        </w:r>
        <w:r w:rsidRPr="00F81ED3">
          <w:rPr>
            <w:rStyle w:val="Hipervnculo"/>
            <w:b/>
            <w:bCs/>
            <w:noProof/>
            <w:lang w:val="es-ES"/>
          </w:rPr>
          <w:t>No se encuentra el origen de la referencia.</w:t>
        </w:r>
        <w:r w:rsidRPr="00F81ED3">
          <w:rPr>
            <w:rStyle w:val="Hipervnculo"/>
            <w:noProof/>
          </w:rPr>
          <w:t>.</w:t>
        </w:r>
        <w:r>
          <w:rPr>
            <w:noProof/>
            <w:webHidden/>
          </w:rPr>
          <w:tab/>
        </w:r>
        <w:r>
          <w:rPr>
            <w:noProof/>
            <w:webHidden/>
          </w:rPr>
          <w:fldChar w:fldCharType="begin"/>
        </w:r>
        <w:r>
          <w:rPr>
            <w:noProof/>
            <w:webHidden/>
          </w:rPr>
          <w:instrText xml:space="preserve"> PAGEREF _Toc151687873 \h </w:instrText>
        </w:r>
        <w:r>
          <w:rPr>
            <w:noProof/>
            <w:webHidden/>
          </w:rPr>
        </w:r>
        <w:r>
          <w:rPr>
            <w:noProof/>
            <w:webHidden/>
          </w:rPr>
          <w:fldChar w:fldCharType="separate"/>
        </w:r>
        <w:r>
          <w:rPr>
            <w:noProof/>
            <w:webHidden/>
          </w:rPr>
          <w:t>3</w:t>
        </w:r>
        <w:r>
          <w:rPr>
            <w:noProof/>
            <w:webHidden/>
          </w:rPr>
          <w:fldChar w:fldCharType="end"/>
        </w:r>
      </w:hyperlink>
    </w:p>
    <w:p w14:paraId="644BDD5E" w14:textId="00DB16D8" w:rsidR="002759F2" w:rsidRDefault="002759F2">
      <w:pPr>
        <w:pStyle w:val="Tabladeilustraciones"/>
        <w:tabs>
          <w:tab w:val="right" w:leader="dot" w:pos="8494"/>
        </w:tabs>
        <w:rPr>
          <w:rFonts w:eastAsiaTheme="minorEastAsia"/>
          <w:noProof/>
          <w:kern w:val="2"/>
        </w:rPr>
      </w:pPr>
      <w:hyperlink w:anchor="_Toc151687874" w:history="1">
        <w:r w:rsidRPr="00F81ED3">
          <w:rPr>
            <w:rStyle w:val="Hipervnculo"/>
            <w:noProof/>
          </w:rPr>
          <w:t>Figure 5. Gas station on Spanish highway signal [4].</w:t>
        </w:r>
        <w:r>
          <w:rPr>
            <w:noProof/>
            <w:webHidden/>
          </w:rPr>
          <w:tab/>
        </w:r>
        <w:r>
          <w:rPr>
            <w:noProof/>
            <w:webHidden/>
          </w:rPr>
          <w:fldChar w:fldCharType="begin"/>
        </w:r>
        <w:r>
          <w:rPr>
            <w:noProof/>
            <w:webHidden/>
          </w:rPr>
          <w:instrText xml:space="preserve"> PAGEREF _Toc151687874 \h </w:instrText>
        </w:r>
        <w:r>
          <w:rPr>
            <w:noProof/>
            <w:webHidden/>
          </w:rPr>
        </w:r>
        <w:r>
          <w:rPr>
            <w:noProof/>
            <w:webHidden/>
          </w:rPr>
          <w:fldChar w:fldCharType="separate"/>
        </w:r>
        <w:r>
          <w:rPr>
            <w:noProof/>
            <w:webHidden/>
          </w:rPr>
          <w:t>4</w:t>
        </w:r>
        <w:r>
          <w:rPr>
            <w:noProof/>
            <w:webHidden/>
          </w:rPr>
          <w:fldChar w:fldCharType="end"/>
        </w:r>
      </w:hyperlink>
    </w:p>
    <w:p w14:paraId="4D7849FF" w14:textId="10BE6713" w:rsidR="002759F2" w:rsidRDefault="002759F2">
      <w:pPr>
        <w:pStyle w:val="Tabladeilustraciones"/>
        <w:tabs>
          <w:tab w:val="right" w:leader="dot" w:pos="8494"/>
        </w:tabs>
        <w:rPr>
          <w:rFonts w:eastAsiaTheme="minorEastAsia"/>
          <w:noProof/>
          <w:kern w:val="2"/>
        </w:rPr>
      </w:pPr>
      <w:hyperlink w:anchor="_Toc151687875" w:history="1">
        <w:r w:rsidRPr="00F81ED3">
          <w:rPr>
            <w:rStyle w:val="Hipervnculo"/>
            <w:noProof/>
          </w:rPr>
          <w:t>Figure 6. Abstract task, abstract data and views and methods schema.</w:t>
        </w:r>
        <w:r>
          <w:rPr>
            <w:noProof/>
            <w:webHidden/>
          </w:rPr>
          <w:tab/>
        </w:r>
        <w:r>
          <w:rPr>
            <w:noProof/>
            <w:webHidden/>
          </w:rPr>
          <w:fldChar w:fldCharType="begin"/>
        </w:r>
        <w:r>
          <w:rPr>
            <w:noProof/>
            <w:webHidden/>
          </w:rPr>
          <w:instrText xml:space="preserve"> PAGEREF _Toc151687875 \h </w:instrText>
        </w:r>
        <w:r>
          <w:rPr>
            <w:noProof/>
            <w:webHidden/>
          </w:rPr>
        </w:r>
        <w:r>
          <w:rPr>
            <w:noProof/>
            <w:webHidden/>
          </w:rPr>
          <w:fldChar w:fldCharType="separate"/>
        </w:r>
        <w:r>
          <w:rPr>
            <w:noProof/>
            <w:webHidden/>
          </w:rPr>
          <w:t>8</w:t>
        </w:r>
        <w:r>
          <w:rPr>
            <w:noProof/>
            <w:webHidden/>
          </w:rPr>
          <w:fldChar w:fldCharType="end"/>
        </w:r>
      </w:hyperlink>
    </w:p>
    <w:p w14:paraId="3B0840D1" w14:textId="77777777" w:rsidR="00DE3B50" w:rsidRDefault="00DE3B50">
      <w:r>
        <w:fldChar w:fldCharType="end"/>
      </w:r>
    </w:p>
    <w:p w14:paraId="73BF533A" w14:textId="77777777" w:rsidR="002759F2" w:rsidRDefault="00DE3B50" w:rsidP="00DE3B50">
      <w:pPr>
        <w:pStyle w:val="Ttulo1"/>
        <w:rPr>
          <w:noProof/>
        </w:rPr>
      </w:pPr>
      <w:bookmarkStart w:id="1" w:name="_Toc151687854"/>
      <w:r>
        <w:t>Table Index</w:t>
      </w:r>
      <w:bookmarkEnd w:id="1"/>
      <w:r>
        <w:fldChar w:fldCharType="begin"/>
      </w:r>
      <w:r>
        <w:instrText xml:space="preserve"> TOC \h \z \c "Table" </w:instrText>
      </w:r>
      <w:r>
        <w:fldChar w:fldCharType="separate"/>
      </w:r>
    </w:p>
    <w:p w14:paraId="0DE8BA88" w14:textId="4E60DDEE" w:rsidR="002759F2" w:rsidRDefault="002759F2">
      <w:pPr>
        <w:pStyle w:val="Tabladeilustraciones"/>
        <w:tabs>
          <w:tab w:val="right" w:leader="dot" w:pos="8494"/>
        </w:tabs>
        <w:rPr>
          <w:rFonts w:eastAsiaTheme="minorEastAsia"/>
          <w:noProof/>
          <w:kern w:val="2"/>
        </w:rPr>
      </w:pPr>
      <w:hyperlink w:anchor="_Toc151687849" w:history="1">
        <w:r w:rsidRPr="009F693C">
          <w:rPr>
            <w:rStyle w:val="Hipervnculo"/>
            <w:noProof/>
          </w:rPr>
          <w:t>Table 1. Summarize of task abstraction for visualization 1.</w:t>
        </w:r>
        <w:r>
          <w:rPr>
            <w:noProof/>
            <w:webHidden/>
          </w:rPr>
          <w:tab/>
        </w:r>
        <w:r>
          <w:rPr>
            <w:noProof/>
            <w:webHidden/>
          </w:rPr>
          <w:fldChar w:fldCharType="begin"/>
        </w:r>
        <w:r>
          <w:rPr>
            <w:noProof/>
            <w:webHidden/>
          </w:rPr>
          <w:instrText xml:space="preserve"> PAGEREF _Toc151687849 \h </w:instrText>
        </w:r>
        <w:r>
          <w:rPr>
            <w:noProof/>
            <w:webHidden/>
          </w:rPr>
        </w:r>
        <w:r>
          <w:rPr>
            <w:noProof/>
            <w:webHidden/>
          </w:rPr>
          <w:fldChar w:fldCharType="separate"/>
        </w:r>
        <w:r>
          <w:rPr>
            <w:noProof/>
            <w:webHidden/>
          </w:rPr>
          <w:t>9</w:t>
        </w:r>
        <w:r>
          <w:rPr>
            <w:noProof/>
            <w:webHidden/>
          </w:rPr>
          <w:fldChar w:fldCharType="end"/>
        </w:r>
      </w:hyperlink>
    </w:p>
    <w:p w14:paraId="3448B186" w14:textId="1D816BED" w:rsidR="002759F2" w:rsidRDefault="002759F2">
      <w:pPr>
        <w:pStyle w:val="Tabladeilustraciones"/>
        <w:tabs>
          <w:tab w:val="right" w:leader="dot" w:pos="8494"/>
        </w:tabs>
        <w:rPr>
          <w:rFonts w:eastAsiaTheme="minorEastAsia"/>
          <w:noProof/>
          <w:kern w:val="2"/>
        </w:rPr>
      </w:pPr>
      <w:hyperlink w:anchor="_Toc151687850" w:history="1">
        <w:r w:rsidRPr="009F693C">
          <w:rPr>
            <w:rStyle w:val="Hipervnculo"/>
            <w:noProof/>
          </w:rPr>
          <w:t>Table 2. Summarize of task abstraction for visualization 2.</w:t>
        </w:r>
        <w:r>
          <w:rPr>
            <w:noProof/>
            <w:webHidden/>
          </w:rPr>
          <w:tab/>
        </w:r>
        <w:r>
          <w:rPr>
            <w:noProof/>
            <w:webHidden/>
          </w:rPr>
          <w:fldChar w:fldCharType="begin"/>
        </w:r>
        <w:r>
          <w:rPr>
            <w:noProof/>
            <w:webHidden/>
          </w:rPr>
          <w:instrText xml:space="preserve"> PAGEREF _Toc151687850 \h </w:instrText>
        </w:r>
        <w:r>
          <w:rPr>
            <w:noProof/>
            <w:webHidden/>
          </w:rPr>
        </w:r>
        <w:r>
          <w:rPr>
            <w:noProof/>
            <w:webHidden/>
          </w:rPr>
          <w:fldChar w:fldCharType="separate"/>
        </w:r>
        <w:r>
          <w:rPr>
            <w:noProof/>
            <w:webHidden/>
          </w:rPr>
          <w:t>10</w:t>
        </w:r>
        <w:r>
          <w:rPr>
            <w:noProof/>
            <w:webHidden/>
          </w:rPr>
          <w:fldChar w:fldCharType="end"/>
        </w:r>
      </w:hyperlink>
    </w:p>
    <w:p w14:paraId="63CF2B68" w14:textId="314FC159" w:rsidR="002759F2" w:rsidRDefault="002759F2">
      <w:pPr>
        <w:pStyle w:val="Tabladeilustraciones"/>
        <w:tabs>
          <w:tab w:val="right" w:leader="dot" w:pos="8494"/>
        </w:tabs>
        <w:rPr>
          <w:rFonts w:eastAsiaTheme="minorEastAsia"/>
          <w:noProof/>
          <w:kern w:val="2"/>
        </w:rPr>
      </w:pPr>
      <w:hyperlink w:anchor="_Toc151687851" w:history="1">
        <w:r w:rsidRPr="009F693C">
          <w:rPr>
            <w:rStyle w:val="Hipervnculo"/>
            <w:noProof/>
          </w:rPr>
          <w:t>Table 2. Summarize of task abstraction for visualization 2.</w:t>
        </w:r>
        <w:r>
          <w:rPr>
            <w:noProof/>
            <w:webHidden/>
          </w:rPr>
          <w:tab/>
        </w:r>
        <w:r>
          <w:rPr>
            <w:noProof/>
            <w:webHidden/>
          </w:rPr>
          <w:fldChar w:fldCharType="begin"/>
        </w:r>
        <w:r>
          <w:rPr>
            <w:noProof/>
            <w:webHidden/>
          </w:rPr>
          <w:instrText xml:space="preserve"> PAGEREF _Toc151687851 \h </w:instrText>
        </w:r>
        <w:r>
          <w:rPr>
            <w:noProof/>
            <w:webHidden/>
          </w:rPr>
        </w:r>
        <w:r>
          <w:rPr>
            <w:noProof/>
            <w:webHidden/>
          </w:rPr>
          <w:fldChar w:fldCharType="separate"/>
        </w:r>
        <w:r>
          <w:rPr>
            <w:noProof/>
            <w:webHidden/>
          </w:rPr>
          <w:t>11</w:t>
        </w:r>
        <w:r>
          <w:rPr>
            <w:noProof/>
            <w:webHidden/>
          </w:rPr>
          <w:fldChar w:fldCharType="end"/>
        </w:r>
      </w:hyperlink>
    </w:p>
    <w:p w14:paraId="476FEE1A" w14:textId="4E7F8E82" w:rsidR="00195AD8" w:rsidRPr="00D727F0" w:rsidRDefault="00DE3B50">
      <w:r>
        <w:fldChar w:fldCharType="end"/>
      </w:r>
    </w:p>
    <w:p w14:paraId="0BE517D6" w14:textId="385058D5" w:rsidR="00812243" w:rsidRPr="00D727F0" w:rsidRDefault="001850A7" w:rsidP="00952A1D">
      <w:pPr>
        <w:pStyle w:val="Ttulo1"/>
        <w:numPr>
          <w:ilvl w:val="0"/>
          <w:numId w:val="36"/>
        </w:numPr>
      </w:pPr>
      <w:bookmarkStart w:id="2" w:name="_Toc151687855"/>
      <w:r w:rsidRPr="00D727F0">
        <w:t>Introduction</w:t>
      </w:r>
      <w:bookmarkEnd w:id="2"/>
    </w:p>
    <w:p w14:paraId="10059DD2" w14:textId="0C80C225" w:rsidR="00E132E6" w:rsidRPr="00D727F0" w:rsidRDefault="0088795F" w:rsidP="00CF0F42">
      <w:pPr>
        <w:jc w:val="both"/>
      </w:pPr>
      <w:r w:rsidRPr="00D727F0">
        <w:t>Data visualization has become an essential tool for analyzing and communicating information in a wide range of fields. In this project, we tackle the task of visualizing data related to gas stations in Spain, leveraging a detailed and continually updated dataset obtained from the official portal of the Government of Spain. The methodology followed</w:t>
      </w:r>
      <w:r w:rsidR="004C2C0C" w:rsidRPr="00D727F0">
        <w:t xml:space="preserve"> (</w:t>
      </w:r>
      <w:r w:rsidR="004C2C0C" w:rsidRPr="00D727F0">
        <w:fldChar w:fldCharType="begin"/>
      </w:r>
      <w:r w:rsidR="004C2C0C" w:rsidRPr="00D727F0">
        <w:instrText xml:space="preserve"> REF _Ref148287738 \h </w:instrText>
      </w:r>
      <w:r w:rsidR="004C2C0C" w:rsidRPr="00D727F0">
        <w:fldChar w:fldCharType="separate"/>
      </w:r>
      <w:r w:rsidR="002759F2" w:rsidRPr="00D727F0">
        <w:t xml:space="preserve">Figure </w:t>
      </w:r>
      <w:r w:rsidR="002759F2">
        <w:rPr>
          <w:noProof/>
        </w:rPr>
        <w:t>1</w:t>
      </w:r>
      <w:r w:rsidR="004C2C0C" w:rsidRPr="00D727F0">
        <w:fldChar w:fldCharType="end"/>
      </w:r>
      <w:r w:rsidR="004C2C0C" w:rsidRPr="00D727F0">
        <w:t>)</w:t>
      </w:r>
      <w:r w:rsidRPr="00D727F0">
        <w:t xml:space="preserve"> in this project is based on a </w:t>
      </w:r>
      <w:r w:rsidRPr="00D727F0">
        <w:lastRenderedPageBreak/>
        <w:t>structured approach that spans from dataset selection to the implementation of an interactive application using Shiny, a powerful data analysis tool in R.</w:t>
      </w:r>
      <w:r w:rsidR="00E132E6" w:rsidRPr="00D727F0">
        <w:t xml:space="preserve"> </w:t>
      </w:r>
    </w:p>
    <w:p w14:paraId="2974CAF1" w14:textId="77777777" w:rsidR="00E132E6" w:rsidRPr="00D727F0" w:rsidRDefault="00E132E6" w:rsidP="00E132E6">
      <w:pPr>
        <w:keepNext/>
        <w:jc w:val="center"/>
      </w:pPr>
      <w:r>
        <w:rPr>
          <w:noProof/>
        </w:rPr>
        <w:drawing>
          <wp:inline distT="0" distB="0" distL="0" distR="0" wp14:anchorId="46768439" wp14:editId="30ECE804">
            <wp:extent cx="5400040" cy="2462530"/>
            <wp:effectExtent l="0" t="0" r="0" b="0"/>
            <wp:docPr id="1086915558" name="Imagen 108691555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86915558"/>
                    <pic:cNvPicPr/>
                  </pic:nvPicPr>
                  <pic:blipFill>
                    <a:blip r:embed="rId12">
                      <a:extLst>
                        <a:ext uri="{28A0092B-C50C-407E-A947-70E740481C1C}">
                          <a14:useLocalDpi xmlns:a14="http://schemas.microsoft.com/office/drawing/2010/main" val="0"/>
                        </a:ext>
                      </a:extLst>
                    </a:blip>
                    <a:stretch>
                      <a:fillRect/>
                    </a:stretch>
                  </pic:blipFill>
                  <pic:spPr>
                    <a:xfrm>
                      <a:off x="0" y="0"/>
                      <a:ext cx="5400040" cy="2462530"/>
                    </a:xfrm>
                    <a:prstGeom prst="rect">
                      <a:avLst/>
                    </a:prstGeom>
                  </pic:spPr>
                </pic:pic>
              </a:graphicData>
            </a:graphic>
          </wp:inline>
        </w:drawing>
      </w:r>
    </w:p>
    <w:p w14:paraId="1C91A9B7" w14:textId="2D68B774" w:rsidR="0088795F" w:rsidRPr="00D727F0" w:rsidRDefault="00E132E6" w:rsidP="00E132E6">
      <w:pPr>
        <w:pStyle w:val="Descripcin"/>
        <w:jc w:val="center"/>
      </w:pPr>
      <w:bookmarkStart w:id="3" w:name="_Ref148287738"/>
      <w:bookmarkStart w:id="4" w:name="_Toc151687870"/>
      <w:r w:rsidRPr="00D727F0">
        <w:t xml:space="preserve">Figure </w:t>
      </w:r>
      <w:r w:rsidR="00541729" w:rsidRPr="00D727F0">
        <w:fldChar w:fldCharType="begin"/>
      </w:r>
      <w:r w:rsidR="00541729" w:rsidRPr="00D727F0">
        <w:instrText xml:space="preserve"> SEQ Figure \* ARABIC </w:instrText>
      </w:r>
      <w:r w:rsidR="00541729" w:rsidRPr="00D727F0">
        <w:fldChar w:fldCharType="separate"/>
      </w:r>
      <w:r w:rsidR="002759F2">
        <w:rPr>
          <w:noProof/>
        </w:rPr>
        <w:t>1</w:t>
      </w:r>
      <w:r w:rsidR="00541729" w:rsidRPr="00D727F0">
        <w:rPr>
          <w:noProof/>
        </w:rPr>
        <w:fldChar w:fldCharType="end"/>
      </w:r>
      <w:bookmarkEnd w:id="3"/>
      <w:r w:rsidRPr="00D727F0">
        <w:t xml:space="preserve">. Design </w:t>
      </w:r>
      <w:r w:rsidR="00746BE8">
        <w:t xml:space="preserve">visualization </w:t>
      </w:r>
      <w:r w:rsidR="004D6C10">
        <w:t>nested</w:t>
      </w:r>
      <w:r w:rsidR="00746BE8">
        <w:t xml:space="preserve"> </w:t>
      </w:r>
      <w:r w:rsidRPr="00D727F0">
        <w:t xml:space="preserve"> levels.</w:t>
      </w:r>
      <w:bookmarkEnd w:id="4"/>
    </w:p>
    <w:p w14:paraId="2D9BFE24" w14:textId="7D624997" w:rsidR="0088795F" w:rsidRPr="00D727F0" w:rsidRDefault="0088795F" w:rsidP="00CF0F42">
      <w:pPr>
        <w:jc w:val="both"/>
      </w:pPr>
      <w:r w:rsidRPr="00D727F0">
        <w:t>In the initial step of our methodology, a careful selection of the dataset was made. From this dataset, a set of key questions were formulated, which will be addressed in this work. To achieve effective answers to these questions, a data and task abstraction approach will be applied, allowing for the proper structuring of data and the definition of specific visualization tasks. Subsequently, the design of a visualization tool will be undertaken, incorporating appropriate visual and interactive elements to effectively address these tasks.</w:t>
      </w:r>
    </w:p>
    <w:p w14:paraId="1F3C1D1E" w14:textId="06102506" w:rsidR="0088795F" w:rsidRPr="00D727F0" w:rsidRDefault="0088795F" w:rsidP="00CF0F42">
      <w:pPr>
        <w:jc w:val="both"/>
      </w:pPr>
      <w:r w:rsidRPr="00D727F0">
        <w:t>Finally, the implementation of this tool will be carried out in Shiny, enabling analysts and users to interactively explore information about gas stations in Spain, providing a rich and effective data analysis experience.</w:t>
      </w:r>
    </w:p>
    <w:p w14:paraId="7572C4CE" w14:textId="35EDC691" w:rsidR="00413AB8" w:rsidRPr="00D727F0" w:rsidRDefault="0088795F" w:rsidP="003C131A">
      <w:pPr>
        <w:jc w:val="both"/>
      </w:pPr>
      <w:r w:rsidRPr="00D727F0">
        <w:t>Throughout this work, we will rigorously follow this methodology to achieve precise, informative data visualization tailored for decision-making, contributing to the understanding and optimization of gas station prices and locations in the Spanish context.</w:t>
      </w:r>
    </w:p>
    <w:p w14:paraId="31636DA3" w14:textId="7BA811AC" w:rsidR="00812243" w:rsidRPr="00D727F0" w:rsidRDefault="00812243" w:rsidP="00952A1D">
      <w:pPr>
        <w:pStyle w:val="Ttulo1"/>
        <w:numPr>
          <w:ilvl w:val="0"/>
          <w:numId w:val="36"/>
        </w:numPr>
        <w:jc w:val="both"/>
      </w:pPr>
      <w:bookmarkStart w:id="5" w:name="_Toc151687856"/>
      <w:r w:rsidRPr="00D727F0">
        <w:t>Problem characterization in the application domain</w:t>
      </w:r>
      <w:bookmarkEnd w:id="5"/>
    </w:p>
    <w:p w14:paraId="11FA3328" w14:textId="1D92073D" w:rsidR="00AE4BBA" w:rsidRPr="00D727F0" w:rsidRDefault="00AE4BBA" w:rsidP="00AE4BBA">
      <w:r w:rsidRPr="00D727F0">
        <w:t>In this abstraction level we describe specific issues of the application domain and end users involved, such as the problem to solve, user demands and datasets.</w:t>
      </w:r>
    </w:p>
    <w:p w14:paraId="11015BA5" w14:textId="6415F7CA" w:rsidR="0018605B" w:rsidRPr="00D727F0" w:rsidRDefault="0018605B" w:rsidP="00952A1D">
      <w:pPr>
        <w:pStyle w:val="Ttulo2"/>
        <w:numPr>
          <w:ilvl w:val="1"/>
          <w:numId w:val="36"/>
        </w:numPr>
        <w:jc w:val="both"/>
      </w:pPr>
      <w:bookmarkStart w:id="6" w:name="_Toc151687857"/>
      <w:r w:rsidRPr="00D727F0">
        <w:t>Selection of Data Set</w:t>
      </w:r>
      <w:bookmarkEnd w:id="6"/>
    </w:p>
    <w:p w14:paraId="7C257C0A" w14:textId="05CB36D6" w:rsidR="0018605B" w:rsidRDefault="0018605B" w:rsidP="00302BD0">
      <w:pPr>
        <w:jc w:val="both"/>
      </w:pPr>
      <w:r w:rsidRPr="00D727F0">
        <w:t>For this data visualization task, a dataset containing comprehensive information about all the gas stations</w:t>
      </w:r>
      <w:r w:rsidR="007E5916">
        <w:t xml:space="preserve"> prices</w:t>
      </w:r>
      <w:r w:rsidRPr="00D727F0">
        <w:t xml:space="preserve"> in Spain</w:t>
      </w:r>
      <w:r w:rsidR="00BF78D6">
        <w:t xml:space="preserve"> (</w:t>
      </w:r>
      <w:r w:rsidR="005B53F1">
        <w:fldChar w:fldCharType="begin"/>
      </w:r>
      <w:r w:rsidR="005B53F1">
        <w:instrText xml:space="preserve"> REF _Ref151672515 \h </w:instrText>
      </w:r>
      <w:r w:rsidR="005B53F1">
        <w:fldChar w:fldCharType="separate"/>
      </w:r>
      <w:r w:rsidR="002759F2">
        <w:t xml:space="preserve">Figure </w:t>
      </w:r>
      <w:r w:rsidR="002759F2">
        <w:rPr>
          <w:noProof/>
        </w:rPr>
        <w:t>2</w:t>
      </w:r>
      <w:r w:rsidR="005B53F1">
        <w:fldChar w:fldCharType="end"/>
      </w:r>
      <w:r w:rsidR="00BF78D6">
        <w:t>)</w:t>
      </w:r>
      <w:r w:rsidRPr="00D727F0">
        <w:t xml:space="preserve"> has been chosen. This dataset was obtained from the official website of the Government of Spain, specifically at the link "</w:t>
      </w:r>
      <w:hyperlink r:id="rId13">
        <w:r w:rsidRPr="00C55B5B">
          <w:rPr>
            <w:rStyle w:val="Hipervnculo"/>
          </w:rPr>
          <w:t>https://geoportalgasolineras.es/geoportal-instalaciones/DescargarFicheros</w:t>
        </w:r>
      </w:hyperlink>
      <w:r>
        <w:t>".</w:t>
      </w:r>
      <w:r w:rsidRPr="00D727F0">
        <w:t xml:space="preserve"> The notable advantage of this file lies in its frequent price updates, with records being refreshed every 30 minutes.</w:t>
      </w:r>
    </w:p>
    <w:p w14:paraId="43027A51" w14:textId="77777777" w:rsidR="00EE419B" w:rsidRDefault="007E5916" w:rsidP="00EE419B">
      <w:pPr>
        <w:keepNext/>
        <w:jc w:val="center"/>
      </w:pPr>
      <w:r>
        <w:rPr>
          <w:noProof/>
        </w:rPr>
        <w:lastRenderedPageBreak/>
        <w:drawing>
          <wp:inline distT="0" distB="0" distL="0" distR="0" wp14:anchorId="73DFD8E0" wp14:editId="05C494E0">
            <wp:extent cx="2803585" cy="1865312"/>
            <wp:effectExtent l="0" t="0" r="0" b="1905"/>
            <wp:docPr id="1808600599" name="Imagen 1" descr="Las gasolineras más baratas en España según la O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gasolineras más baratas en España según la OC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1390" cy="1870505"/>
                    </a:xfrm>
                    <a:prstGeom prst="rect">
                      <a:avLst/>
                    </a:prstGeom>
                    <a:noFill/>
                    <a:ln>
                      <a:noFill/>
                    </a:ln>
                  </pic:spPr>
                </pic:pic>
              </a:graphicData>
            </a:graphic>
          </wp:inline>
        </w:drawing>
      </w:r>
    </w:p>
    <w:p w14:paraId="3C1CBDC0" w14:textId="203E2E75" w:rsidR="007E5916" w:rsidRPr="00D727F0" w:rsidRDefault="00EE419B" w:rsidP="00EE419B">
      <w:pPr>
        <w:pStyle w:val="Descripcin"/>
        <w:jc w:val="center"/>
      </w:pPr>
      <w:bookmarkStart w:id="7" w:name="_Ref151672515"/>
      <w:bookmarkStart w:id="8" w:name="_Toc151687871"/>
      <w:r>
        <w:t xml:space="preserve">Figure </w:t>
      </w:r>
      <w:r>
        <w:fldChar w:fldCharType="begin"/>
      </w:r>
      <w:r>
        <w:instrText xml:space="preserve"> SEQ Figure \* ARABIC </w:instrText>
      </w:r>
      <w:r>
        <w:fldChar w:fldCharType="separate"/>
      </w:r>
      <w:r w:rsidR="002759F2">
        <w:rPr>
          <w:noProof/>
        </w:rPr>
        <w:t>2</w:t>
      </w:r>
      <w:r>
        <w:fldChar w:fldCharType="end"/>
      </w:r>
      <w:bookmarkEnd w:id="7"/>
      <w:r>
        <w:t xml:space="preserve">. </w:t>
      </w:r>
      <w:r w:rsidR="00BB679D" w:rsidRPr="00BB679D">
        <w:t>Fuel prices at a popular station in Spain</w:t>
      </w:r>
      <w:r w:rsidR="00BF78D6">
        <w:t xml:space="preserve"> </w:t>
      </w:r>
      <w:r w:rsidR="00BF78D6">
        <w:fldChar w:fldCharType="begin"/>
      </w:r>
      <w:r w:rsidR="00BF78D6">
        <w:instrText xml:space="preserve"> REF _Ref151672479 \n \h </w:instrText>
      </w:r>
      <w:r w:rsidR="00BF78D6">
        <w:fldChar w:fldCharType="separate"/>
      </w:r>
      <w:r w:rsidR="002759F2">
        <w:t>[1]</w:t>
      </w:r>
      <w:r w:rsidR="00BF78D6">
        <w:fldChar w:fldCharType="end"/>
      </w:r>
      <w:r w:rsidR="00BB679D" w:rsidRPr="00BB679D">
        <w:t>.</w:t>
      </w:r>
      <w:bookmarkEnd w:id="8"/>
    </w:p>
    <w:p w14:paraId="45148731" w14:textId="65E34822" w:rsidR="0018605B" w:rsidRPr="00D727F0" w:rsidRDefault="0018605B" w:rsidP="00952A1D">
      <w:pPr>
        <w:pStyle w:val="Ttulo2"/>
        <w:numPr>
          <w:ilvl w:val="1"/>
          <w:numId w:val="36"/>
        </w:numPr>
      </w:pPr>
      <w:bookmarkStart w:id="9" w:name="_Toc151687858"/>
      <w:r w:rsidRPr="00D727F0">
        <w:t>Formulated Questions</w:t>
      </w:r>
      <w:bookmarkEnd w:id="9"/>
    </w:p>
    <w:p w14:paraId="3F932A82" w14:textId="77777777" w:rsidR="0018605B" w:rsidRPr="00D727F0" w:rsidRDefault="0018605B" w:rsidP="00302BD0">
      <w:pPr>
        <w:jc w:val="both"/>
      </w:pPr>
      <w:r w:rsidRPr="00D727F0">
        <w:t>The following questions have been formulated with the aim of exploring and analyzing the information contained in the dataset:</w:t>
      </w:r>
    </w:p>
    <w:p w14:paraId="0BD2908D" w14:textId="4AA637A5" w:rsidR="0018605B" w:rsidRDefault="0018605B" w:rsidP="00302BD0">
      <w:pPr>
        <w:numPr>
          <w:ilvl w:val="0"/>
          <w:numId w:val="2"/>
        </w:numPr>
        <w:jc w:val="both"/>
      </w:pPr>
      <w:r w:rsidRPr="00D727F0">
        <w:rPr>
          <w:b/>
          <w:bCs/>
        </w:rPr>
        <w:t>What is the geographic variation in fuel prices in Spain for each type of fuel?</w:t>
      </w:r>
      <w:r w:rsidRPr="00D727F0">
        <w:t xml:space="preserve"> </w:t>
      </w:r>
    </w:p>
    <w:p w14:paraId="2820804B" w14:textId="77777777" w:rsidR="00C4630B" w:rsidRDefault="00C4630B" w:rsidP="00C4630B">
      <w:pPr>
        <w:keepNext/>
        <w:ind w:left="720"/>
        <w:jc w:val="center"/>
      </w:pPr>
      <w:r>
        <w:rPr>
          <w:noProof/>
        </w:rPr>
        <w:drawing>
          <wp:inline distT="0" distB="0" distL="0" distR="0" wp14:anchorId="6E58F577" wp14:editId="24A7CC3B">
            <wp:extent cx="2290987" cy="1578634"/>
            <wp:effectExtent l="0" t="0" r="0" b="2540"/>
            <wp:docPr id="9627488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9461" cy="1584473"/>
                    </a:xfrm>
                    <a:prstGeom prst="rect">
                      <a:avLst/>
                    </a:prstGeom>
                    <a:noFill/>
                  </pic:spPr>
                </pic:pic>
              </a:graphicData>
            </a:graphic>
          </wp:inline>
        </w:drawing>
      </w:r>
    </w:p>
    <w:p w14:paraId="5C16EDC7" w14:textId="0F9B9AC6" w:rsidR="00C4630B" w:rsidRPr="00D727F0" w:rsidRDefault="00C4630B" w:rsidP="00C4630B">
      <w:pPr>
        <w:pStyle w:val="Descripcin"/>
        <w:jc w:val="center"/>
      </w:pPr>
      <w:bookmarkStart w:id="10" w:name="_Toc151687872"/>
      <w:r>
        <w:t xml:space="preserve">Figure </w:t>
      </w:r>
      <w:r>
        <w:fldChar w:fldCharType="begin"/>
      </w:r>
      <w:r>
        <w:instrText xml:space="preserve"> SEQ Figure \* ARABIC </w:instrText>
      </w:r>
      <w:r>
        <w:fldChar w:fldCharType="separate"/>
      </w:r>
      <w:r w:rsidR="002759F2">
        <w:rPr>
          <w:noProof/>
        </w:rPr>
        <w:t>3</w:t>
      </w:r>
      <w:r>
        <w:fldChar w:fldCharType="end"/>
      </w:r>
      <w:r>
        <w:t>. Spain Provinces Map</w:t>
      </w:r>
      <w:r w:rsidR="0086726C">
        <w:t xml:space="preserve"> </w:t>
      </w:r>
      <w:r w:rsidR="0086726C">
        <w:fldChar w:fldCharType="begin"/>
      </w:r>
      <w:r w:rsidR="0086726C">
        <w:instrText xml:space="preserve"> REF _Ref151673101 \n \h </w:instrText>
      </w:r>
      <w:r w:rsidR="0086726C">
        <w:fldChar w:fldCharType="separate"/>
      </w:r>
      <w:r w:rsidR="002759F2">
        <w:t>[2]</w:t>
      </w:r>
      <w:r w:rsidR="0086726C">
        <w:fldChar w:fldCharType="end"/>
      </w:r>
      <w:r>
        <w:t>.</w:t>
      </w:r>
      <w:bookmarkEnd w:id="10"/>
    </w:p>
    <w:p w14:paraId="2800241A" w14:textId="011B79AD" w:rsidR="0018605B" w:rsidRDefault="0018605B" w:rsidP="00302BD0">
      <w:pPr>
        <w:numPr>
          <w:ilvl w:val="0"/>
          <w:numId w:val="2"/>
        </w:numPr>
        <w:jc w:val="both"/>
      </w:pPr>
      <w:r w:rsidRPr="00D727F0">
        <w:rPr>
          <w:b/>
          <w:bCs/>
        </w:rPr>
        <w:t>What is the average price of different types of fuel in Spain?</w:t>
      </w:r>
      <w:r w:rsidRPr="00D727F0">
        <w:t xml:space="preserve"> </w:t>
      </w:r>
    </w:p>
    <w:p w14:paraId="6279A1F5" w14:textId="77777777" w:rsidR="0001441E" w:rsidRDefault="0001441E" w:rsidP="0001441E">
      <w:pPr>
        <w:keepNext/>
        <w:ind w:left="720"/>
        <w:jc w:val="center"/>
      </w:pPr>
      <w:r>
        <w:rPr>
          <w:noProof/>
        </w:rPr>
        <w:drawing>
          <wp:inline distT="0" distB="0" distL="0" distR="0" wp14:anchorId="470984E8" wp14:editId="35A076C6">
            <wp:extent cx="2291511" cy="1121482"/>
            <wp:effectExtent l="0" t="0" r="0" b="2540"/>
            <wp:docPr id="5857502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50258" name="Imagen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0731"/>
                    <a:stretch/>
                  </pic:blipFill>
                  <pic:spPr bwMode="auto">
                    <a:xfrm>
                      <a:off x="0" y="0"/>
                      <a:ext cx="2292067" cy="1121754"/>
                    </a:xfrm>
                    <a:prstGeom prst="rect">
                      <a:avLst/>
                    </a:prstGeom>
                    <a:noFill/>
                    <a:ln>
                      <a:noFill/>
                    </a:ln>
                    <a:extLst>
                      <a:ext uri="{53640926-AAD7-44D8-BBD7-CCE9431645EC}">
                        <a14:shadowObscured xmlns:a14="http://schemas.microsoft.com/office/drawing/2010/main"/>
                      </a:ext>
                    </a:extLst>
                  </pic:spPr>
                </pic:pic>
              </a:graphicData>
            </a:graphic>
          </wp:inline>
        </w:drawing>
      </w:r>
    </w:p>
    <w:p w14:paraId="4C1CE542" w14:textId="5AEFAC6B" w:rsidR="0001441E" w:rsidRPr="00D727F0" w:rsidRDefault="0001441E" w:rsidP="0001441E">
      <w:pPr>
        <w:pStyle w:val="Descripcin"/>
        <w:jc w:val="center"/>
      </w:pPr>
      <w:bookmarkStart w:id="11" w:name="_Toc151687873"/>
      <w:r>
        <w:t xml:space="preserve">Figure </w:t>
      </w:r>
      <w:r>
        <w:fldChar w:fldCharType="begin"/>
      </w:r>
      <w:r>
        <w:instrText xml:space="preserve"> SEQ Figure \* ARABIC </w:instrText>
      </w:r>
      <w:r>
        <w:fldChar w:fldCharType="separate"/>
      </w:r>
      <w:r w:rsidR="002759F2">
        <w:rPr>
          <w:noProof/>
        </w:rPr>
        <w:t>4</w:t>
      </w:r>
      <w:r>
        <w:fldChar w:fldCharType="end"/>
      </w:r>
      <w:r>
        <w:t>. General fuel types in Spain</w:t>
      </w:r>
      <w:r w:rsidR="000F5FFB">
        <w:t xml:space="preserve"> </w:t>
      </w:r>
      <w:r w:rsidR="000F5FFB">
        <w:fldChar w:fldCharType="begin"/>
      </w:r>
      <w:r w:rsidR="000F5FFB">
        <w:instrText xml:space="preserve"> REF _Ref151673263 \n \h </w:instrText>
      </w:r>
      <w:r w:rsidR="000F5FFB">
        <w:fldChar w:fldCharType="separate"/>
      </w:r>
      <w:r w:rsidR="002759F2" w:rsidRPr="002759F2">
        <w:rPr>
          <w:b/>
          <w:bCs/>
        </w:rPr>
        <w:t xml:space="preserve">¡Error! </w:t>
      </w:r>
      <w:r w:rsidR="002759F2">
        <w:rPr>
          <w:b/>
          <w:bCs/>
          <w:lang w:val="es-ES"/>
        </w:rPr>
        <w:t>No se encuentra el origen de la referencia.</w:t>
      </w:r>
      <w:r w:rsidR="000F5FFB">
        <w:fldChar w:fldCharType="end"/>
      </w:r>
      <w:r>
        <w:t>.</w:t>
      </w:r>
      <w:bookmarkEnd w:id="11"/>
    </w:p>
    <w:p w14:paraId="2875B9BC" w14:textId="6B683DB2" w:rsidR="0018605B" w:rsidRDefault="0018605B" w:rsidP="00302BD0">
      <w:pPr>
        <w:numPr>
          <w:ilvl w:val="0"/>
          <w:numId w:val="2"/>
        </w:numPr>
        <w:jc w:val="both"/>
      </w:pPr>
      <w:r w:rsidRPr="00D727F0">
        <w:rPr>
          <w:b/>
          <w:bCs/>
        </w:rPr>
        <w:t>What is the relationship between the prices of gas stations and their location in cities or on highways?</w:t>
      </w:r>
      <w:r w:rsidRPr="00D727F0">
        <w:t xml:space="preserve"> </w:t>
      </w:r>
    </w:p>
    <w:p w14:paraId="199B29C0" w14:textId="77777777" w:rsidR="00B36EF1" w:rsidRDefault="00B36EF1" w:rsidP="00B36EF1">
      <w:pPr>
        <w:keepNext/>
        <w:ind w:left="720"/>
        <w:jc w:val="center"/>
      </w:pPr>
      <w:r>
        <w:rPr>
          <w:noProof/>
        </w:rPr>
        <w:lastRenderedPageBreak/>
        <w:drawing>
          <wp:inline distT="0" distB="0" distL="0" distR="0" wp14:anchorId="7FF552D6" wp14:editId="5581F5CE">
            <wp:extent cx="2586342" cy="1483744"/>
            <wp:effectExtent l="0" t="0" r="5080" b="2540"/>
            <wp:docPr id="12107240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6474" cy="1489557"/>
                    </a:xfrm>
                    <a:prstGeom prst="rect">
                      <a:avLst/>
                    </a:prstGeom>
                    <a:noFill/>
                  </pic:spPr>
                </pic:pic>
              </a:graphicData>
            </a:graphic>
          </wp:inline>
        </w:drawing>
      </w:r>
    </w:p>
    <w:p w14:paraId="719872E1" w14:textId="5104EF0D" w:rsidR="00557ED3" w:rsidRPr="00D727F0" w:rsidRDefault="00B36EF1" w:rsidP="00852542">
      <w:pPr>
        <w:pStyle w:val="Descripcin"/>
        <w:ind w:left="720"/>
        <w:jc w:val="center"/>
      </w:pPr>
      <w:bookmarkStart w:id="12" w:name="_Toc151687874"/>
      <w:r>
        <w:t xml:space="preserve">Figure </w:t>
      </w:r>
      <w:r>
        <w:fldChar w:fldCharType="begin"/>
      </w:r>
      <w:r>
        <w:instrText xml:space="preserve"> SEQ Figure \* ARABIC </w:instrText>
      </w:r>
      <w:r>
        <w:fldChar w:fldCharType="separate"/>
      </w:r>
      <w:r w:rsidR="002759F2">
        <w:rPr>
          <w:noProof/>
        </w:rPr>
        <w:t>5</w:t>
      </w:r>
      <w:r>
        <w:fldChar w:fldCharType="end"/>
      </w:r>
      <w:r>
        <w:t xml:space="preserve">. </w:t>
      </w:r>
      <w:r w:rsidR="002E0FAD">
        <w:t>G</w:t>
      </w:r>
      <w:r w:rsidR="002E0FAD" w:rsidRPr="002E0FAD">
        <w:t>as station on Spanish highway signal</w:t>
      </w:r>
      <w:r w:rsidR="00852542">
        <w:t xml:space="preserve"> </w:t>
      </w:r>
      <w:r w:rsidR="00852542">
        <w:fldChar w:fldCharType="begin"/>
      </w:r>
      <w:r w:rsidR="00852542">
        <w:instrText xml:space="preserve"> REF _Ref151673563 \n \h </w:instrText>
      </w:r>
      <w:r w:rsidR="00852542">
        <w:fldChar w:fldCharType="separate"/>
      </w:r>
      <w:r w:rsidR="002759F2">
        <w:t>[4]</w:t>
      </w:r>
      <w:r w:rsidR="00852542">
        <w:fldChar w:fldCharType="end"/>
      </w:r>
      <w:r w:rsidR="002E0FAD">
        <w:t>.</w:t>
      </w:r>
      <w:bookmarkEnd w:id="12"/>
    </w:p>
    <w:p w14:paraId="14D6EB7C" w14:textId="65D11112" w:rsidR="008E2CA8" w:rsidRDefault="00B1477C" w:rsidP="00B1477C">
      <w:pPr>
        <w:jc w:val="both"/>
      </w:pPr>
      <w:r>
        <w:t xml:space="preserve">Question 1 is important because it seeks to uncover differences in fuel prices across different regions of Spain, enabling an understanding of geographic trends in gasoline and diesel prices, among others. As for question 2, this question is the most open; it aims to calculate the statistics to determine the bulk of the price distribution of various types of fuel throughout the country, providing an overall view of average costs for analytics. Finally, the objective of question 3 is to analyze the connection between the </w:t>
      </w:r>
      <w:r w:rsidR="00980B3F">
        <w:t xml:space="preserve">road </w:t>
      </w:r>
      <w:r>
        <w:t>location of gas stations, whether in urban settings or on highways, and the prices they offer. This could shed light on how road location, not geographical location as in the first question, influences price setting.</w:t>
      </w:r>
    </w:p>
    <w:p w14:paraId="4ACBC928" w14:textId="1175FBFC" w:rsidR="00852542" w:rsidRPr="00D727F0" w:rsidRDefault="00852542" w:rsidP="00B1477C">
      <w:pPr>
        <w:jc w:val="both"/>
      </w:pPr>
      <w:r w:rsidRPr="00D727F0">
        <w:t xml:space="preserve">These questions will establish a solid framework for the development of data visualizations in the Shiny application, allowing analysts to </w:t>
      </w:r>
      <w:r>
        <w:t>find and answer</w:t>
      </w:r>
      <w:r w:rsidR="00507FA6">
        <w:t xml:space="preserve"> the </w:t>
      </w:r>
      <w:r w:rsidR="00B8541E">
        <w:t>problems</w:t>
      </w:r>
      <w:r w:rsidR="00507FA6">
        <w:t xml:space="preserve"> while</w:t>
      </w:r>
      <w:r w:rsidRPr="00D727F0">
        <w:t xml:space="preserve"> explor</w:t>
      </w:r>
      <w:r>
        <w:t>ing</w:t>
      </w:r>
      <w:r w:rsidRPr="00D727F0">
        <w:t xml:space="preserve"> and understand</w:t>
      </w:r>
      <w:r>
        <w:t>ing</w:t>
      </w:r>
      <w:r w:rsidRPr="00D727F0">
        <w:t xml:space="preserve"> the dynamics of fuel prices in Spain.</w:t>
      </w:r>
    </w:p>
    <w:p w14:paraId="72FB397F" w14:textId="6B8E6320" w:rsidR="00910586" w:rsidRPr="00D727F0" w:rsidRDefault="000A1CCA" w:rsidP="00952A1D">
      <w:pPr>
        <w:pStyle w:val="Ttulo1"/>
        <w:numPr>
          <w:ilvl w:val="0"/>
          <w:numId w:val="36"/>
        </w:numPr>
      </w:pPr>
      <w:bookmarkStart w:id="13" w:name="_Toc151687859"/>
      <w:r w:rsidRPr="00D727F0">
        <w:t>Data and task abstractions</w:t>
      </w:r>
      <w:bookmarkEnd w:id="13"/>
    </w:p>
    <w:p w14:paraId="1517B1DB" w14:textId="0B55206C" w:rsidR="00E311C6" w:rsidRPr="00E311C6" w:rsidRDefault="00E311C6" w:rsidP="00E311C6">
      <w:r w:rsidRPr="00E311C6">
        <w:t>The primary objective is to translate domain-specific language related to data into generic terms. This involves a structured approach:</w:t>
      </w:r>
    </w:p>
    <w:p w14:paraId="490ED4CE" w14:textId="77777777" w:rsidR="00E311C6" w:rsidRPr="00E311C6" w:rsidRDefault="00E311C6" w:rsidP="00E87F44">
      <w:pPr>
        <w:pStyle w:val="Prrafodelista"/>
        <w:numPr>
          <w:ilvl w:val="0"/>
          <w:numId w:val="38"/>
        </w:numPr>
      </w:pPr>
      <w:r w:rsidRPr="00E311C6">
        <w:t>Identification of dataset types.</w:t>
      </w:r>
    </w:p>
    <w:p w14:paraId="5906D028" w14:textId="77777777" w:rsidR="00E311C6" w:rsidRPr="00E311C6" w:rsidRDefault="00E311C6" w:rsidP="00E87F44">
      <w:pPr>
        <w:pStyle w:val="Prrafodelista"/>
        <w:numPr>
          <w:ilvl w:val="0"/>
          <w:numId w:val="38"/>
        </w:numPr>
      </w:pPr>
      <w:r w:rsidRPr="00E311C6">
        <w:t>Recognition of attribute types within the dataset.</w:t>
      </w:r>
    </w:p>
    <w:p w14:paraId="756C68E4" w14:textId="77777777" w:rsidR="00E311C6" w:rsidRPr="00E311C6" w:rsidRDefault="00E311C6" w:rsidP="00E87F44">
      <w:pPr>
        <w:pStyle w:val="Prrafodelista"/>
        <w:numPr>
          <w:ilvl w:val="0"/>
          <w:numId w:val="38"/>
        </w:numPr>
      </w:pPr>
      <w:r w:rsidRPr="00E311C6">
        <w:t>Determination of cardinality, involving considerations such as the number of items, levels of categorical attributes, and the range of quantitative attributes.</w:t>
      </w:r>
    </w:p>
    <w:p w14:paraId="17F79300" w14:textId="5570A5B2" w:rsidR="000A1CCA" w:rsidRPr="00E311C6" w:rsidRDefault="00E311C6" w:rsidP="00E87F44">
      <w:pPr>
        <w:pStyle w:val="Prrafodelista"/>
        <w:numPr>
          <w:ilvl w:val="0"/>
          <w:numId w:val="38"/>
        </w:numPr>
      </w:pPr>
      <w:r w:rsidRPr="00E311C6">
        <w:t>Evaluation of whether data transformations are necessary or beneficial, including processes like derivation and discretization. This systematic process ensures a comprehensive understanding of the data and paves the way for effective analysis.</w:t>
      </w:r>
    </w:p>
    <w:p w14:paraId="7B038A12" w14:textId="45386E5E" w:rsidR="002538A6" w:rsidRPr="00D727F0" w:rsidRDefault="002538A6" w:rsidP="00952A1D">
      <w:pPr>
        <w:pStyle w:val="Ttulo2"/>
        <w:numPr>
          <w:ilvl w:val="1"/>
          <w:numId w:val="36"/>
        </w:numPr>
      </w:pPr>
      <w:bookmarkStart w:id="14" w:name="_Toc151687860"/>
      <w:r w:rsidRPr="00D727F0">
        <w:t>Data abstractions</w:t>
      </w:r>
      <w:bookmarkEnd w:id="14"/>
    </w:p>
    <w:p w14:paraId="59E1CC67" w14:textId="4BEA0B8E" w:rsidR="00376042" w:rsidRPr="00D727F0" w:rsidRDefault="00376042" w:rsidP="00355F3C">
      <w:pPr>
        <w:pStyle w:val="Ttulo3"/>
        <w:numPr>
          <w:ilvl w:val="2"/>
          <w:numId w:val="36"/>
        </w:numPr>
      </w:pPr>
      <w:bookmarkStart w:id="15" w:name="_Toc151687861"/>
      <w:r w:rsidRPr="00D727F0">
        <w:t>Dataset type:</w:t>
      </w:r>
      <w:bookmarkEnd w:id="15"/>
    </w:p>
    <w:p w14:paraId="1E2E511F" w14:textId="3A225BDE" w:rsidR="00E87421" w:rsidRPr="00D727F0" w:rsidRDefault="00376042" w:rsidP="00D6786A">
      <w:pPr>
        <w:jc w:val="both"/>
      </w:pPr>
      <w:r w:rsidRPr="00D727F0">
        <w:t xml:space="preserve">The </w:t>
      </w:r>
      <w:r w:rsidR="00CE531D" w:rsidRPr="00D727F0">
        <w:t xml:space="preserve">selected </w:t>
      </w:r>
      <w:r w:rsidRPr="00D727F0">
        <w:t xml:space="preserve">dataset is structured, tabular data in spreadsheet format, often referred to as a "CSV" (Comma-Separated Values) </w:t>
      </w:r>
      <w:r w:rsidR="00FD4C0F" w:rsidRPr="00D727F0">
        <w:t>and</w:t>
      </w:r>
      <w:r w:rsidRPr="00D727F0">
        <w:t xml:space="preserve"> Excel format. This type of dataset is commonly used for tabular data storage, with rows and columns, making it suitable for structured data analysis.</w:t>
      </w:r>
      <w:r w:rsidR="00890A97">
        <w:t xml:space="preserve"> </w:t>
      </w:r>
      <w:r w:rsidR="00732513">
        <w:t>It is composed of 11911 instances, each one described by</w:t>
      </w:r>
      <w:r w:rsidR="00005227">
        <w:t xml:space="preserve"> 31 attributes.</w:t>
      </w:r>
    </w:p>
    <w:p w14:paraId="2A5135B9" w14:textId="59407DD5" w:rsidR="00376042" w:rsidRDefault="002538A6" w:rsidP="00355F3C">
      <w:pPr>
        <w:pStyle w:val="Ttulo3"/>
        <w:numPr>
          <w:ilvl w:val="2"/>
          <w:numId w:val="36"/>
        </w:numPr>
      </w:pPr>
      <w:bookmarkStart w:id="16" w:name="_Toc151687862"/>
      <w:r w:rsidRPr="00D727F0">
        <w:t>A</w:t>
      </w:r>
      <w:r w:rsidR="00376042" w:rsidRPr="00D727F0">
        <w:t>ttribute types:</w:t>
      </w:r>
      <w:bookmarkEnd w:id="16"/>
    </w:p>
    <w:tbl>
      <w:tblPr>
        <w:tblStyle w:val="Tablaconcuadrcula1clara-nfasis3"/>
        <w:tblW w:w="0" w:type="auto"/>
        <w:tblLook w:val="04A0" w:firstRow="1" w:lastRow="0" w:firstColumn="1" w:lastColumn="0" w:noHBand="0" w:noVBand="1"/>
      </w:tblPr>
      <w:tblGrid>
        <w:gridCol w:w="2086"/>
        <w:gridCol w:w="2236"/>
        <w:gridCol w:w="2086"/>
        <w:gridCol w:w="2086"/>
      </w:tblGrid>
      <w:tr w:rsidR="00355F3C" w14:paraId="7387C829" w14:textId="77777777" w:rsidTr="00740E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vAlign w:val="center"/>
          </w:tcPr>
          <w:p w14:paraId="34F4AB5C" w14:textId="77777777" w:rsidR="00355F3C" w:rsidRDefault="00355F3C" w:rsidP="00740EA4">
            <w:pPr>
              <w:jc w:val="center"/>
            </w:pPr>
            <w:r>
              <w:rPr>
                <w:rFonts w:ascii="Segoe UI" w:hAnsi="Segoe UI" w:cs="Segoe UI"/>
                <w:b w:val="0"/>
                <w:bCs w:val="0"/>
                <w:sz w:val="21"/>
                <w:szCs w:val="21"/>
              </w:rPr>
              <w:t>Data group</w:t>
            </w:r>
          </w:p>
        </w:tc>
        <w:tc>
          <w:tcPr>
            <w:tcW w:w="2236" w:type="dxa"/>
            <w:vAlign w:val="center"/>
          </w:tcPr>
          <w:p w14:paraId="295EAE08" w14:textId="77777777" w:rsidR="00355F3C" w:rsidRDefault="00355F3C" w:rsidP="00740EA4">
            <w:pPr>
              <w:jc w:val="center"/>
              <w:cnfStyle w:val="100000000000" w:firstRow="1" w:lastRow="0" w:firstColumn="0" w:lastColumn="0" w:oddVBand="0" w:evenVBand="0" w:oddHBand="0" w:evenHBand="0" w:firstRowFirstColumn="0" w:firstRowLastColumn="0" w:lastRowFirstColumn="0" w:lastRowLastColumn="0"/>
            </w:pPr>
            <w:r>
              <w:rPr>
                <w:rFonts w:ascii="Segoe UI" w:hAnsi="Segoe UI" w:cs="Segoe UI"/>
                <w:b w:val="0"/>
                <w:bCs w:val="0"/>
                <w:sz w:val="21"/>
                <w:szCs w:val="21"/>
              </w:rPr>
              <w:t>Field Name</w:t>
            </w:r>
          </w:p>
        </w:tc>
        <w:tc>
          <w:tcPr>
            <w:tcW w:w="2086" w:type="dxa"/>
            <w:vAlign w:val="center"/>
          </w:tcPr>
          <w:p w14:paraId="304738EE" w14:textId="77777777" w:rsidR="00355F3C" w:rsidRDefault="00355F3C" w:rsidP="00740EA4">
            <w:pPr>
              <w:jc w:val="center"/>
              <w:cnfStyle w:val="100000000000" w:firstRow="1" w:lastRow="0" w:firstColumn="0" w:lastColumn="0" w:oddVBand="0" w:evenVBand="0" w:oddHBand="0" w:evenHBand="0" w:firstRowFirstColumn="0" w:firstRowLastColumn="0" w:lastRowFirstColumn="0" w:lastRowLastColumn="0"/>
            </w:pPr>
            <w:r>
              <w:rPr>
                <w:rFonts w:ascii="Segoe UI" w:hAnsi="Segoe UI" w:cs="Segoe UI"/>
                <w:b w:val="0"/>
                <w:bCs w:val="0"/>
                <w:sz w:val="21"/>
                <w:szCs w:val="21"/>
              </w:rPr>
              <w:t>Data Type</w:t>
            </w:r>
          </w:p>
        </w:tc>
        <w:tc>
          <w:tcPr>
            <w:tcW w:w="2086" w:type="dxa"/>
            <w:vAlign w:val="center"/>
          </w:tcPr>
          <w:p w14:paraId="375FDC00" w14:textId="77777777" w:rsidR="00355F3C" w:rsidRDefault="00355F3C" w:rsidP="00740EA4">
            <w:pPr>
              <w:jc w:val="center"/>
              <w:cnfStyle w:val="100000000000" w:firstRow="1" w:lastRow="0" w:firstColumn="0" w:lastColumn="0" w:oddVBand="0" w:evenVBand="0" w:oddHBand="0" w:evenHBand="0" w:firstRowFirstColumn="0" w:firstRowLastColumn="0" w:lastRowFirstColumn="0" w:lastRowLastColumn="0"/>
            </w:pPr>
            <w:r>
              <w:rPr>
                <w:rFonts w:ascii="Segoe UI" w:hAnsi="Segoe UI" w:cs="Segoe UI"/>
                <w:b w:val="0"/>
                <w:bCs w:val="0"/>
                <w:sz w:val="21"/>
                <w:szCs w:val="21"/>
              </w:rPr>
              <w:t>Description</w:t>
            </w:r>
          </w:p>
        </w:tc>
      </w:tr>
      <w:tr w:rsidR="0067475C" w14:paraId="5E286B59"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3B16B6C5" w14:textId="016CDA66" w:rsidR="0067475C" w:rsidRDefault="0067475C" w:rsidP="00740EA4">
            <w:pPr>
              <w:jc w:val="center"/>
            </w:pPr>
            <w:r>
              <w:rPr>
                <w:rFonts w:ascii="Segoe UI" w:hAnsi="Segoe UI" w:cs="Segoe UI"/>
                <w:sz w:val="21"/>
                <w:szCs w:val="21"/>
              </w:rPr>
              <w:t>Geographic Information</w:t>
            </w:r>
          </w:p>
        </w:tc>
        <w:tc>
          <w:tcPr>
            <w:tcW w:w="2236" w:type="dxa"/>
            <w:vAlign w:val="center"/>
          </w:tcPr>
          <w:p w14:paraId="716E705D" w14:textId="5D153CFF" w:rsidR="0067475C" w:rsidRDefault="0067475C"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Province</w:t>
            </w:r>
          </w:p>
        </w:tc>
        <w:tc>
          <w:tcPr>
            <w:tcW w:w="2086" w:type="dxa"/>
            <w:vAlign w:val="center"/>
          </w:tcPr>
          <w:p w14:paraId="34D9A6F5" w14:textId="1A48ABDF" w:rsidR="0067475C" w:rsidRDefault="0067475C"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Categorical</w:t>
            </w:r>
          </w:p>
        </w:tc>
        <w:tc>
          <w:tcPr>
            <w:tcW w:w="2086" w:type="dxa"/>
          </w:tcPr>
          <w:p w14:paraId="1CE6D28F" w14:textId="334B22F1" w:rsidR="0067475C" w:rsidRDefault="0067475C" w:rsidP="00740EA4">
            <w:pPr>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Represents the province where the gas station is located.</w:t>
            </w:r>
          </w:p>
        </w:tc>
      </w:tr>
      <w:tr w:rsidR="0067475C" w14:paraId="205E11E2"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4FAB2666" w14:textId="561313E6" w:rsidR="0067475C" w:rsidRDefault="0067475C" w:rsidP="00740EA4">
            <w:pPr>
              <w:jc w:val="center"/>
            </w:pPr>
            <w:r>
              <w:rPr>
                <w:rFonts w:ascii="Segoe UI" w:hAnsi="Segoe UI" w:cs="Segoe UI"/>
                <w:sz w:val="21"/>
                <w:szCs w:val="21"/>
              </w:rPr>
              <w:lastRenderedPageBreak/>
              <w:t>Geographic Information</w:t>
            </w:r>
          </w:p>
        </w:tc>
        <w:tc>
          <w:tcPr>
            <w:tcW w:w="2236" w:type="dxa"/>
            <w:vAlign w:val="center"/>
          </w:tcPr>
          <w:p w14:paraId="73ECF490" w14:textId="3027FC4A" w:rsidR="0067475C" w:rsidRDefault="0067475C"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Municipality</w:t>
            </w:r>
          </w:p>
        </w:tc>
        <w:tc>
          <w:tcPr>
            <w:tcW w:w="2086" w:type="dxa"/>
            <w:vAlign w:val="center"/>
          </w:tcPr>
          <w:p w14:paraId="646F2C86" w14:textId="54794A17" w:rsidR="0067475C" w:rsidRDefault="0067475C"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Categorical</w:t>
            </w:r>
          </w:p>
        </w:tc>
        <w:tc>
          <w:tcPr>
            <w:tcW w:w="2086" w:type="dxa"/>
          </w:tcPr>
          <w:p w14:paraId="180C0665" w14:textId="732D22EA" w:rsidR="0067475C" w:rsidRDefault="0067475C" w:rsidP="00740EA4">
            <w:pPr>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Identifies the municipality of the gas station.</w:t>
            </w:r>
          </w:p>
        </w:tc>
      </w:tr>
      <w:tr w:rsidR="0067475C" w14:paraId="60CC1890"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53E0BFA0" w14:textId="23987A1B" w:rsidR="0067475C" w:rsidRDefault="0067475C" w:rsidP="00740EA4">
            <w:pPr>
              <w:jc w:val="center"/>
            </w:pPr>
            <w:r>
              <w:rPr>
                <w:rFonts w:ascii="Segoe UI" w:hAnsi="Segoe UI" w:cs="Segoe UI"/>
                <w:sz w:val="21"/>
                <w:szCs w:val="21"/>
              </w:rPr>
              <w:t>Geographic Information</w:t>
            </w:r>
          </w:p>
        </w:tc>
        <w:tc>
          <w:tcPr>
            <w:tcW w:w="2236" w:type="dxa"/>
            <w:vAlign w:val="center"/>
          </w:tcPr>
          <w:p w14:paraId="702443A0" w14:textId="677C6BEC" w:rsidR="0067475C" w:rsidRDefault="0067475C"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Locality</w:t>
            </w:r>
          </w:p>
        </w:tc>
        <w:tc>
          <w:tcPr>
            <w:tcW w:w="2086" w:type="dxa"/>
            <w:vAlign w:val="center"/>
          </w:tcPr>
          <w:p w14:paraId="3A433D8C" w14:textId="16AA9E1E" w:rsidR="0067475C" w:rsidRDefault="0067475C"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Categorical</w:t>
            </w:r>
          </w:p>
        </w:tc>
        <w:tc>
          <w:tcPr>
            <w:tcW w:w="2086" w:type="dxa"/>
          </w:tcPr>
          <w:p w14:paraId="409CF768" w14:textId="23DAFB9B" w:rsidR="0067475C" w:rsidRDefault="0067475C" w:rsidP="00740EA4">
            <w:pPr>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Describes the exact locality of the gas station.</w:t>
            </w:r>
          </w:p>
        </w:tc>
      </w:tr>
      <w:tr w:rsidR="0067475C" w14:paraId="187931C1"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10D7269B" w14:textId="3C6981AA" w:rsidR="0067475C" w:rsidRDefault="0067475C" w:rsidP="00740EA4">
            <w:pPr>
              <w:jc w:val="center"/>
            </w:pPr>
            <w:r>
              <w:rPr>
                <w:rFonts w:ascii="Segoe UI" w:hAnsi="Segoe UI" w:cs="Segoe UI"/>
                <w:sz w:val="21"/>
                <w:szCs w:val="21"/>
              </w:rPr>
              <w:t>Geographic Information</w:t>
            </w:r>
          </w:p>
        </w:tc>
        <w:tc>
          <w:tcPr>
            <w:tcW w:w="2236" w:type="dxa"/>
            <w:vAlign w:val="center"/>
          </w:tcPr>
          <w:p w14:paraId="28F0B711" w14:textId="23E3C2A0" w:rsidR="0067475C" w:rsidRDefault="0067475C"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Postal Code</w:t>
            </w:r>
          </w:p>
        </w:tc>
        <w:tc>
          <w:tcPr>
            <w:tcW w:w="2086" w:type="dxa"/>
            <w:vAlign w:val="center"/>
          </w:tcPr>
          <w:p w14:paraId="35ABC7D7" w14:textId="7E87CA34" w:rsidR="0067475C" w:rsidRDefault="0067475C"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Ordinal</w:t>
            </w:r>
          </w:p>
        </w:tc>
        <w:tc>
          <w:tcPr>
            <w:tcW w:w="2086" w:type="dxa"/>
          </w:tcPr>
          <w:p w14:paraId="1A1E5395" w14:textId="56FE3DC6" w:rsidR="0067475C" w:rsidRDefault="0067475C" w:rsidP="00740EA4">
            <w:pPr>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Represents the postal code of the gas station's location, which can be considered as an ordinal attribute if postal codes reflect a hierarchy or implicit order.</w:t>
            </w:r>
          </w:p>
        </w:tc>
      </w:tr>
      <w:tr w:rsidR="0067475C" w14:paraId="5B2D5276"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7C767C8C" w14:textId="58F9971B" w:rsidR="0067475C" w:rsidRDefault="0067475C" w:rsidP="00740EA4">
            <w:pPr>
              <w:jc w:val="center"/>
            </w:pPr>
            <w:r>
              <w:rPr>
                <w:rFonts w:ascii="Segoe UI" w:hAnsi="Segoe UI" w:cs="Segoe UI"/>
                <w:sz w:val="21"/>
                <w:szCs w:val="21"/>
              </w:rPr>
              <w:t>Geographic Information</w:t>
            </w:r>
          </w:p>
        </w:tc>
        <w:tc>
          <w:tcPr>
            <w:tcW w:w="2236" w:type="dxa"/>
            <w:vAlign w:val="center"/>
          </w:tcPr>
          <w:p w14:paraId="6894F2FB" w14:textId="70AB8B58" w:rsidR="0067475C" w:rsidRDefault="0067475C"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Address</w:t>
            </w:r>
          </w:p>
        </w:tc>
        <w:tc>
          <w:tcPr>
            <w:tcW w:w="2086" w:type="dxa"/>
            <w:vAlign w:val="center"/>
          </w:tcPr>
          <w:p w14:paraId="353A6538" w14:textId="263A116D" w:rsidR="0067475C" w:rsidRDefault="0067475C"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Categorical</w:t>
            </w:r>
          </w:p>
        </w:tc>
        <w:tc>
          <w:tcPr>
            <w:tcW w:w="2086" w:type="dxa"/>
          </w:tcPr>
          <w:p w14:paraId="1C49ED9D" w14:textId="57245E8B" w:rsidR="0067475C" w:rsidRDefault="0067475C" w:rsidP="00740EA4">
            <w:pPr>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The physical address of the gas station.</w:t>
            </w:r>
          </w:p>
        </w:tc>
      </w:tr>
      <w:tr w:rsidR="0067475C" w14:paraId="0E5F3A7C"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74C15C12" w14:textId="75C33D72" w:rsidR="0067475C" w:rsidRDefault="00782C6C" w:rsidP="00740EA4">
            <w:pPr>
              <w:jc w:val="center"/>
            </w:pPr>
            <w:r>
              <w:rPr>
                <w:rFonts w:ascii="Segoe UI" w:hAnsi="Segoe UI" w:cs="Segoe UI"/>
                <w:sz w:val="21"/>
                <w:szCs w:val="21"/>
              </w:rPr>
              <w:t>Geographic Information</w:t>
            </w:r>
          </w:p>
        </w:tc>
        <w:tc>
          <w:tcPr>
            <w:tcW w:w="2236" w:type="dxa"/>
            <w:vAlign w:val="center"/>
          </w:tcPr>
          <w:p w14:paraId="38F60B43" w14:textId="7DBFE9A0" w:rsidR="0067475C" w:rsidRDefault="0067475C"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Margin</w:t>
            </w:r>
          </w:p>
        </w:tc>
        <w:tc>
          <w:tcPr>
            <w:tcW w:w="2086" w:type="dxa"/>
            <w:vAlign w:val="center"/>
          </w:tcPr>
          <w:p w14:paraId="521AD265" w14:textId="3870B327" w:rsidR="0067475C" w:rsidRDefault="0067475C"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Categorical</w:t>
            </w:r>
          </w:p>
        </w:tc>
        <w:tc>
          <w:tcPr>
            <w:tcW w:w="2086" w:type="dxa"/>
          </w:tcPr>
          <w:p w14:paraId="6A064A59" w14:textId="4A6B61F0" w:rsidR="0067475C" w:rsidRDefault="0067475C" w:rsidP="00740EA4">
            <w:pPr>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Identifies the exact side of the road.</w:t>
            </w:r>
          </w:p>
        </w:tc>
      </w:tr>
      <w:tr w:rsidR="0067475C" w14:paraId="17D1FD2B"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76536E13" w14:textId="45DAE374" w:rsidR="0067475C" w:rsidRDefault="00782C6C" w:rsidP="00740EA4">
            <w:pPr>
              <w:jc w:val="center"/>
            </w:pPr>
            <w:r>
              <w:rPr>
                <w:rFonts w:ascii="Segoe UI" w:hAnsi="Segoe UI" w:cs="Segoe UI"/>
                <w:sz w:val="21"/>
                <w:szCs w:val="21"/>
              </w:rPr>
              <w:t>Geographic Information</w:t>
            </w:r>
          </w:p>
        </w:tc>
        <w:tc>
          <w:tcPr>
            <w:tcW w:w="2236" w:type="dxa"/>
            <w:vAlign w:val="center"/>
          </w:tcPr>
          <w:p w14:paraId="79B2D698" w14:textId="5187B403" w:rsidR="0067475C" w:rsidRDefault="0067475C"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Longitude</w:t>
            </w:r>
          </w:p>
        </w:tc>
        <w:tc>
          <w:tcPr>
            <w:tcW w:w="2086" w:type="dxa"/>
            <w:vAlign w:val="center"/>
          </w:tcPr>
          <w:p w14:paraId="5CDF839F" w14:textId="5E11BA25" w:rsidR="0067475C" w:rsidRDefault="0067475C"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Quantitative</w:t>
            </w:r>
          </w:p>
        </w:tc>
        <w:tc>
          <w:tcPr>
            <w:tcW w:w="2086" w:type="dxa"/>
          </w:tcPr>
          <w:p w14:paraId="05C95517" w14:textId="691EFC39" w:rsidR="0067475C" w:rsidRDefault="0067475C" w:rsidP="00740EA4">
            <w:pPr>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The precise geographic coordinate representing the east-west position of the gas station.</w:t>
            </w:r>
          </w:p>
        </w:tc>
      </w:tr>
      <w:tr w:rsidR="0067475C" w14:paraId="69069DC4"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68C4067D" w14:textId="191E10CB" w:rsidR="0067475C" w:rsidRDefault="00782C6C" w:rsidP="00740EA4">
            <w:pPr>
              <w:jc w:val="center"/>
            </w:pPr>
            <w:r>
              <w:rPr>
                <w:rFonts w:ascii="Segoe UI" w:hAnsi="Segoe UI" w:cs="Segoe UI"/>
                <w:sz w:val="21"/>
                <w:szCs w:val="21"/>
              </w:rPr>
              <w:t>Geographic Information</w:t>
            </w:r>
          </w:p>
        </w:tc>
        <w:tc>
          <w:tcPr>
            <w:tcW w:w="2236" w:type="dxa"/>
            <w:vAlign w:val="center"/>
          </w:tcPr>
          <w:p w14:paraId="4339E185" w14:textId="10942931" w:rsidR="0067475C" w:rsidRDefault="0067475C"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Latitude</w:t>
            </w:r>
          </w:p>
        </w:tc>
        <w:tc>
          <w:tcPr>
            <w:tcW w:w="2086" w:type="dxa"/>
            <w:vAlign w:val="center"/>
          </w:tcPr>
          <w:p w14:paraId="1E8D8BAD" w14:textId="1EFCFD64" w:rsidR="0067475C" w:rsidRDefault="0067475C"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Quantitative</w:t>
            </w:r>
          </w:p>
        </w:tc>
        <w:tc>
          <w:tcPr>
            <w:tcW w:w="2086" w:type="dxa"/>
          </w:tcPr>
          <w:p w14:paraId="373435F4" w14:textId="6A91AED5" w:rsidR="0067475C" w:rsidRDefault="0067475C" w:rsidP="00740EA4">
            <w:pPr>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The precise geographic coordinate representing the north-south position of the gas station.</w:t>
            </w:r>
          </w:p>
        </w:tc>
      </w:tr>
      <w:tr w:rsidR="00455E72" w14:paraId="15241AC3"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7203A149" w14:textId="5B7494FE" w:rsidR="00455E72" w:rsidRDefault="00455E72" w:rsidP="00740EA4">
            <w:pPr>
              <w:jc w:val="center"/>
            </w:pPr>
            <w:r>
              <w:rPr>
                <w:rFonts w:ascii="Segoe UI" w:hAnsi="Segoe UI" w:cs="Segoe UI"/>
                <w:sz w:val="21"/>
                <w:szCs w:val="21"/>
              </w:rPr>
              <w:t>Data gathering</w:t>
            </w:r>
          </w:p>
        </w:tc>
        <w:tc>
          <w:tcPr>
            <w:tcW w:w="2236" w:type="dxa"/>
            <w:vAlign w:val="center"/>
          </w:tcPr>
          <w:p w14:paraId="104F675B" w14:textId="2284ABF1" w:rsidR="00455E72" w:rsidRDefault="00455E72"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Timestamp</w:t>
            </w:r>
          </w:p>
        </w:tc>
        <w:tc>
          <w:tcPr>
            <w:tcW w:w="2086" w:type="dxa"/>
            <w:vAlign w:val="center"/>
          </w:tcPr>
          <w:p w14:paraId="513CCF05" w14:textId="56C503F5" w:rsidR="00455E72" w:rsidRDefault="00455E72" w:rsidP="00740EA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Categorical</w:t>
            </w:r>
          </w:p>
        </w:tc>
        <w:tc>
          <w:tcPr>
            <w:tcW w:w="2086" w:type="dxa"/>
          </w:tcPr>
          <w:p w14:paraId="24DEDF2A" w14:textId="5F35ABD0" w:rsidR="00455E72" w:rsidRDefault="00455E72" w:rsidP="00740EA4">
            <w:pPr>
              <w:jc w:val="both"/>
              <w:cnfStyle w:val="000000000000" w:firstRow="0" w:lastRow="0" w:firstColumn="0" w:lastColumn="0" w:oddVBand="0" w:evenVBand="0" w:oddHBand="0" w:evenHBand="0" w:firstRowFirstColumn="0" w:firstRowLastColumn="0" w:lastRowFirstColumn="0" w:lastRowLastColumn="0"/>
            </w:pPr>
            <w:r>
              <w:rPr>
                <w:rFonts w:ascii="Segoe UI" w:hAnsi="Segoe UI" w:cs="Segoe UI"/>
                <w:sz w:val="21"/>
                <w:szCs w:val="21"/>
              </w:rPr>
              <w:t>Date (day/month/year) and hour (</w:t>
            </w:r>
            <w:proofErr w:type="spellStart"/>
            <w:r>
              <w:rPr>
                <w:rFonts w:ascii="Segoe UI" w:hAnsi="Segoe UI" w:cs="Segoe UI"/>
                <w:sz w:val="21"/>
                <w:szCs w:val="21"/>
              </w:rPr>
              <w:t>hour:minutes</w:t>
            </w:r>
            <w:proofErr w:type="spellEnd"/>
            <w:r>
              <w:rPr>
                <w:rFonts w:ascii="Segoe UI" w:hAnsi="Segoe UI" w:cs="Segoe UI"/>
                <w:sz w:val="21"/>
                <w:szCs w:val="21"/>
              </w:rPr>
              <w:t>) of data gathering.</w:t>
            </w:r>
          </w:p>
        </w:tc>
      </w:tr>
      <w:tr w:rsidR="009B4651" w14:paraId="55C56D2F"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25FF0305" w14:textId="0E200E17" w:rsidR="009B4651" w:rsidRDefault="009B4651" w:rsidP="00740EA4">
            <w:pPr>
              <w:jc w:val="center"/>
              <w:rPr>
                <w:rFonts w:ascii="Segoe UI" w:hAnsi="Segoe UI" w:cs="Segoe UI"/>
                <w:sz w:val="21"/>
                <w:szCs w:val="21"/>
              </w:rPr>
            </w:pPr>
            <w:r>
              <w:rPr>
                <w:rFonts w:ascii="Segoe UI" w:hAnsi="Segoe UI" w:cs="Segoe UI"/>
                <w:sz w:val="21"/>
                <w:szCs w:val="21"/>
              </w:rPr>
              <w:t>Fuel Prices and components</w:t>
            </w:r>
          </w:p>
        </w:tc>
        <w:tc>
          <w:tcPr>
            <w:tcW w:w="2236" w:type="dxa"/>
            <w:vAlign w:val="center"/>
          </w:tcPr>
          <w:p w14:paraId="43239861" w14:textId="7E139BA6" w:rsidR="009B4651" w:rsidRDefault="009B4651"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r>
              <w:rPr>
                <w:rFonts w:ascii="Segoe UI" w:hAnsi="Segoe UI" w:cs="Segoe UI"/>
                <w:sz w:val="21"/>
                <w:szCs w:val="21"/>
              </w:rPr>
              <w:t>Precio</w:t>
            </w:r>
            <w:proofErr w:type="spellEnd"/>
            <w:r>
              <w:rPr>
                <w:rFonts w:ascii="Segoe UI" w:hAnsi="Segoe UI" w:cs="Segoe UI"/>
                <w:sz w:val="21"/>
                <w:szCs w:val="21"/>
              </w:rPr>
              <w:t xml:space="preserve"> </w:t>
            </w:r>
            <w:proofErr w:type="spellStart"/>
            <w:r>
              <w:rPr>
                <w:rFonts w:ascii="Segoe UI" w:hAnsi="Segoe UI" w:cs="Segoe UI"/>
                <w:sz w:val="21"/>
                <w:szCs w:val="21"/>
              </w:rPr>
              <w:t>gasolina</w:t>
            </w:r>
            <w:proofErr w:type="spellEnd"/>
            <w:r>
              <w:rPr>
                <w:rFonts w:ascii="Segoe UI" w:hAnsi="Segoe UI" w:cs="Segoe UI"/>
                <w:sz w:val="21"/>
                <w:szCs w:val="21"/>
              </w:rPr>
              <w:t xml:space="preserve"> 95 E5</w:t>
            </w:r>
          </w:p>
        </w:tc>
        <w:tc>
          <w:tcPr>
            <w:tcW w:w="2086" w:type="dxa"/>
            <w:vAlign w:val="center"/>
          </w:tcPr>
          <w:p w14:paraId="4799989B" w14:textId="51471DF9" w:rsidR="009B4651" w:rsidRDefault="009B4651"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Quantitative</w:t>
            </w:r>
          </w:p>
        </w:tc>
        <w:tc>
          <w:tcPr>
            <w:tcW w:w="2086" w:type="dxa"/>
          </w:tcPr>
          <w:p w14:paraId="6A804434" w14:textId="3055BE3D" w:rsidR="009B4651" w:rsidRDefault="009B4651"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Represents the cost of gasoline with 95 octane and 5% ethanol at each gas station.</w:t>
            </w:r>
          </w:p>
        </w:tc>
      </w:tr>
      <w:tr w:rsidR="009B4651" w14:paraId="470BF958"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2655D680" w14:textId="6A425765" w:rsidR="009B4651" w:rsidRDefault="00782C6C" w:rsidP="00740EA4">
            <w:pPr>
              <w:jc w:val="center"/>
              <w:rPr>
                <w:rFonts w:ascii="Segoe UI" w:hAnsi="Segoe UI" w:cs="Segoe UI"/>
                <w:sz w:val="21"/>
                <w:szCs w:val="21"/>
              </w:rPr>
            </w:pPr>
            <w:r>
              <w:rPr>
                <w:rFonts w:ascii="Segoe UI" w:hAnsi="Segoe UI" w:cs="Segoe UI"/>
                <w:sz w:val="21"/>
                <w:szCs w:val="21"/>
              </w:rPr>
              <w:t>Fuel Prices and components</w:t>
            </w:r>
          </w:p>
        </w:tc>
        <w:tc>
          <w:tcPr>
            <w:tcW w:w="2236" w:type="dxa"/>
            <w:vAlign w:val="center"/>
          </w:tcPr>
          <w:p w14:paraId="4612BCC0" w14:textId="3459D395" w:rsidR="009B4651" w:rsidRDefault="009B4651"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r>
              <w:rPr>
                <w:rFonts w:ascii="Segoe UI" w:hAnsi="Segoe UI" w:cs="Segoe UI"/>
                <w:sz w:val="21"/>
                <w:szCs w:val="21"/>
              </w:rPr>
              <w:t>Precio</w:t>
            </w:r>
            <w:proofErr w:type="spellEnd"/>
            <w:r>
              <w:rPr>
                <w:rFonts w:ascii="Segoe UI" w:hAnsi="Segoe UI" w:cs="Segoe UI"/>
                <w:sz w:val="21"/>
                <w:szCs w:val="21"/>
              </w:rPr>
              <w:t xml:space="preserve"> </w:t>
            </w:r>
            <w:proofErr w:type="spellStart"/>
            <w:r>
              <w:rPr>
                <w:rFonts w:ascii="Segoe UI" w:hAnsi="Segoe UI" w:cs="Segoe UI"/>
                <w:sz w:val="21"/>
                <w:szCs w:val="21"/>
              </w:rPr>
              <w:t>gasolina</w:t>
            </w:r>
            <w:proofErr w:type="spellEnd"/>
            <w:r>
              <w:rPr>
                <w:rFonts w:ascii="Segoe UI" w:hAnsi="Segoe UI" w:cs="Segoe UI"/>
                <w:sz w:val="21"/>
                <w:szCs w:val="21"/>
              </w:rPr>
              <w:t xml:space="preserve"> 95 E10</w:t>
            </w:r>
          </w:p>
        </w:tc>
        <w:tc>
          <w:tcPr>
            <w:tcW w:w="2086" w:type="dxa"/>
            <w:vAlign w:val="center"/>
          </w:tcPr>
          <w:p w14:paraId="57DFD9D4" w14:textId="7516D9AF" w:rsidR="009B4651" w:rsidRDefault="009B4651"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Quantitative</w:t>
            </w:r>
          </w:p>
        </w:tc>
        <w:tc>
          <w:tcPr>
            <w:tcW w:w="2086" w:type="dxa"/>
          </w:tcPr>
          <w:p w14:paraId="41B4902E" w14:textId="08AA179F" w:rsidR="009B4651" w:rsidRDefault="009B4651"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Represents the cost of gasoline with 95 octane and 10% ethanol at each gas station.</w:t>
            </w:r>
          </w:p>
        </w:tc>
      </w:tr>
      <w:tr w:rsidR="009B4651" w14:paraId="7C6AFBB1"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648B5D2E" w14:textId="3ED5D07F" w:rsidR="009B4651" w:rsidRDefault="00782C6C" w:rsidP="00740EA4">
            <w:pPr>
              <w:jc w:val="center"/>
              <w:rPr>
                <w:rFonts w:ascii="Segoe UI" w:hAnsi="Segoe UI" w:cs="Segoe UI"/>
                <w:sz w:val="21"/>
                <w:szCs w:val="21"/>
              </w:rPr>
            </w:pPr>
            <w:r>
              <w:rPr>
                <w:rFonts w:ascii="Segoe UI" w:hAnsi="Segoe UI" w:cs="Segoe UI"/>
                <w:sz w:val="21"/>
                <w:szCs w:val="21"/>
              </w:rPr>
              <w:lastRenderedPageBreak/>
              <w:t>Fuel Prices and components</w:t>
            </w:r>
          </w:p>
        </w:tc>
        <w:tc>
          <w:tcPr>
            <w:tcW w:w="2236" w:type="dxa"/>
            <w:vAlign w:val="center"/>
          </w:tcPr>
          <w:p w14:paraId="5182ABE4" w14:textId="6E33C116" w:rsidR="009B4651" w:rsidRDefault="009B4651"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r>
              <w:rPr>
                <w:rFonts w:ascii="Segoe UI" w:hAnsi="Segoe UI" w:cs="Segoe UI"/>
                <w:sz w:val="21"/>
                <w:szCs w:val="21"/>
              </w:rPr>
              <w:t>Precio</w:t>
            </w:r>
            <w:proofErr w:type="spellEnd"/>
            <w:r>
              <w:rPr>
                <w:rFonts w:ascii="Segoe UI" w:hAnsi="Segoe UI" w:cs="Segoe UI"/>
                <w:sz w:val="21"/>
                <w:szCs w:val="21"/>
              </w:rPr>
              <w:t xml:space="preserve"> </w:t>
            </w:r>
            <w:proofErr w:type="spellStart"/>
            <w:r>
              <w:rPr>
                <w:rFonts w:ascii="Segoe UI" w:hAnsi="Segoe UI" w:cs="Segoe UI"/>
                <w:sz w:val="21"/>
                <w:szCs w:val="21"/>
              </w:rPr>
              <w:t>gasolina</w:t>
            </w:r>
            <w:proofErr w:type="spellEnd"/>
            <w:r>
              <w:rPr>
                <w:rFonts w:ascii="Segoe UI" w:hAnsi="Segoe UI" w:cs="Segoe UI"/>
                <w:sz w:val="21"/>
                <w:szCs w:val="21"/>
              </w:rPr>
              <w:t xml:space="preserve"> 95 E5 Premium</w:t>
            </w:r>
          </w:p>
        </w:tc>
        <w:tc>
          <w:tcPr>
            <w:tcW w:w="2086" w:type="dxa"/>
            <w:vAlign w:val="center"/>
          </w:tcPr>
          <w:p w14:paraId="1D091F2D" w14:textId="52835F4E" w:rsidR="009B4651" w:rsidRDefault="009B4651"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Quantitative</w:t>
            </w:r>
          </w:p>
        </w:tc>
        <w:tc>
          <w:tcPr>
            <w:tcW w:w="2086" w:type="dxa"/>
          </w:tcPr>
          <w:p w14:paraId="01FDB08E" w14:textId="14EC145F" w:rsidR="009B4651" w:rsidRDefault="009B4651"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Represents the cost of premium gasoline with 95 octane and 5% ethanol at each gas station.</w:t>
            </w:r>
          </w:p>
        </w:tc>
      </w:tr>
      <w:tr w:rsidR="009B4651" w14:paraId="03601A71"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2C77650E" w14:textId="61AAD036" w:rsidR="009B4651" w:rsidRDefault="00782C6C" w:rsidP="00740EA4">
            <w:pPr>
              <w:jc w:val="center"/>
              <w:rPr>
                <w:rFonts w:ascii="Segoe UI" w:hAnsi="Segoe UI" w:cs="Segoe UI"/>
                <w:sz w:val="21"/>
                <w:szCs w:val="21"/>
              </w:rPr>
            </w:pPr>
            <w:r>
              <w:rPr>
                <w:rFonts w:ascii="Segoe UI" w:hAnsi="Segoe UI" w:cs="Segoe UI"/>
                <w:sz w:val="21"/>
                <w:szCs w:val="21"/>
              </w:rPr>
              <w:t>Fuel Prices and components</w:t>
            </w:r>
          </w:p>
        </w:tc>
        <w:tc>
          <w:tcPr>
            <w:tcW w:w="2236" w:type="dxa"/>
            <w:vAlign w:val="center"/>
          </w:tcPr>
          <w:p w14:paraId="7B6C9948" w14:textId="18DFD3B6" w:rsidR="009B4651" w:rsidRDefault="009B4651"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r>
              <w:rPr>
                <w:rFonts w:ascii="Segoe UI" w:hAnsi="Segoe UI" w:cs="Segoe UI"/>
                <w:sz w:val="21"/>
                <w:szCs w:val="21"/>
              </w:rPr>
              <w:t>Precio</w:t>
            </w:r>
            <w:proofErr w:type="spellEnd"/>
            <w:r>
              <w:rPr>
                <w:rFonts w:ascii="Segoe UI" w:hAnsi="Segoe UI" w:cs="Segoe UI"/>
                <w:sz w:val="21"/>
                <w:szCs w:val="21"/>
              </w:rPr>
              <w:t xml:space="preserve"> </w:t>
            </w:r>
            <w:proofErr w:type="spellStart"/>
            <w:r>
              <w:rPr>
                <w:rFonts w:ascii="Segoe UI" w:hAnsi="Segoe UI" w:cs="Segoe UI"/>
                <w:sz w:val="21"/>
                <w:szCs w:val="21"/>
              </w:rPr>
              <w:t>gasolina</w:t>
            </w:r>
            <w:proofErr w:type="spellEnd"/>
            <w:r>
              <w:rPr>
                <w:rFonts w:ascii="Segoe UI" w:hAnsi="Segoe UI" w:cs="Segoe UI"/>
                <w:sz w:val="21"/>
                <w:szCs w:val="21"/>
              </w:rPr>
              <w:t xml:space="preserve"> 98 E5</w:t>
            </w:r>
          </w:p>
        </w:tc>
        <w:tc>
          <w:tcPr>
            <w:tcW w:w="2086" w:type="dxa"/>
            <w:vAlign w:val="center"/>
          </w:tcPr>
          <w:p w14:paraId="10415F23" w14:textId="5DC9B8F1" w:rsidR="009B4651" w:rsidRDefault="009B4651"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Quantitative</w:t>
            </w:r>
          </w:p>
        </w:tc>
        <w:tc>
          <w:tcPr>
            <w:tcW w:w="2086" w:type="dxa"/>
          </w:tcPr>
          <w:p w14:paraId="36EB7E7C" w14:textId="1EC8EEDD" w:rsidR="009B4651" w:rsidRDefault="009B4651"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Represents the cost of gasoline with 98 octane and 5% ethanol at each gas station.</w:t>
            </w:r>
          </w:p>
        </w:tc>
      </w:tr>
      <w:tr w:rsidR="00782C6C" w14:paraId="3BE57C7E"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019E4839" w14:textId="68477A5D" w:rsidR="00782C6C" w:rsidRDefault="00782C6C" w:rsidP="00740EA4">
            <w:pPr>
              <w:jc w:val="center"/>
              <w:rPr>
                <w:rFonts w:ascii="Segoe UI" w:hAnsi="Segoe UI" w:cs="Segoe UI"/>
                <w:sz w:val="21"/>
                <w:szCs w:val="21"/>
              </w:rPr>
            </w:pPr>
            <w:r w:rsidRPr="000E504C">
              <w:rPr>
                <w:rFonts w:ascii="Segoe UI" w:hAnsi="Segoe UI" w:cs="Segoe UI"/>
                <w:sz w:val="21"/>
                <w:szCs w:val="21"/>
              </w:rPr>
              <w:t>Fuel Prices and components</w:t>
            </w:r>
          </w:p>
        </w:tc>
        <w:tc>
          <w:tcPr>
            <w:tcW w:w="2236" w:type="dxa"/>
            <w:vAlign w:val="center"/>
          </w:tcPr>
          <w:p w14:paraId="3045539A" w14:textId="5DBDF077"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r>
              <w:rPr>
                <w:rFonts w:ascii="Segoe UI" w:hAnsi="Segoe UI" w:cs="Segoe UI"/>
                <w:sz w:val="21"/>
                <w:szCs w:val="21"/>
              </w:rPr>
              <w:t>Precio</w:t>
            </w:r>
            <w:proofErr w:type="spellEnd"/>
            <w:r>
              <w:rPr>
                <w:rFonts w:ascii="Segoe UI" w:hAnsi="Segoe UI" w:cs="Segoe UI"/>
                <w:sz w:val="21"/>
                <w:szCs w:val="21"/>
              </w:rPr>
              <w:t xml:space="preserve"> </w:t>
            </w:r>
            <w:proofErr w:type="spellStart"/>
            <w:r>
              <w:rPr>
                <w:rFonts w:ascii="Segoe UI" w:hAnsi="Segoe UI" w:cs="Segoe UI"/>
                <w:sz w:val="21"/>
                <w:szCs w:val="21"/>
              </w:rPr>
              <w:t>gasolina</w:t>
            </w:r>
            <w:proofErr w:type="spellEnd"/>
            <w:r>
              <w:rPr>
                <w:rFonts w:ascii="Segoe UI" w:hAnsi="Segoe UI" w:cs="Segoe UI"/>
                <w:sz w:val="21"/>
                <w:szCs w:val="21"/>
              </w:rPr>
              <w:t xml:space="preserve"> 98 E10</w:t>
            </w:r>
          </w:p>
        </w:tc>
        <w:tc>
          <w:tcPr>
            <w:tcW w:w="2086" w:type="dxa"/>
            <w:vAlign w:val="center"/>
          </w:tcPr>
          <w:p w14:paraId="6EA50AD1" w14:textId="5ABEFDB7"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Quantitative</w:t>
            </w:r>
          </w:p>
        </w:tc>
        <w:tc>
          <w:tcPr>
            <w:tcW w:w="2086" w:type="dxa"/>
          </w:tcPr>
          <w:p w14:paraId="4C9CF165" w14:textId="6C183250" w:rsidR="00782C6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Represents the cost of gasoline with 98 octane and 10% ethanol at each gas station.</w:t>
            </w:r>
          </w:p>
        </w:tc>
      </w:tr>
      <w:tr w:rsidR="00782C6C" w14:paraId="1402A89B"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778BF72F" w14:textId="192E3939" w:rsidR="00782C6C" w:rsidRDefault="00782C6C" w:rsidP="00740EA4">
            <w:pPr>
              <w:jc w:val="center"/>
              <w:rPr>
                <w:rFonts w:ascii="Segoe UI" w:hAnsi="Segoe UI" w:cs="Segoe UI"/>
                <w:sz w:val="21"/>
                <w:szCs w:val="21"/>
              </w:rPr>
            </w:pPr>
            <w:r w:rsidRPr="000E504C">
              <w:rPr>
                <w:rFonts w:ascii="Segoe UI" w:hAnsi="Segoe UI" w:cs="Segoe UI"/>
                <w:sz w:val="21"/>
                <w:szCs w:val="21"/>
              </w:rPr>
              <w:t>Fuel Prices and components</w:t>
            </w:r>
          </w:p>
        </w:tc>
        <w:tc>
          <w:tcPr>
            <w:tcW w:w="2236" w:type="dxa"/>
            <w:vAlign w:val="center"/>
          </w:tcPr>
          <w:p w14:paraId="4F96BEC8" w14:textId="32EFCA09"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r>
              <w:rPr>
                <w:rFonts w:ascii="Segoe UI" w:hAnsi="Segoe UI" w:cs="Segoe UI"/>
                <w:sz w:val="21"/>
                <w:szCs w:val="21"/>
              </w:rPr>
              <w:t>Precio</w:t>
            </w:r>
            <w:proofErr w:type="spellEnd"/>
            <w:r>
              <w:rPr>
                <w:rFonts w:ascii="Segoe UI" w:hAnsi="Segoe UI" w:cs="Segoe UI"/>
                <w:sz w:val="21"/>
                <w:szCs w:val="21"/>
              </w:rPr>
              <w:t xml:space="preserve"> </w:t>
            </w:r>
            <w:proofErr w:type="spellStart"/>
            <w:r>
              <w:rPr>
                <w:rFonts w:ascii="Segoe UI" w:hAnsi="Segoe UI" w:cs="Segoe UI"/>
                <w:sz w:val="21"/>
                <w:szCs w:val="21"/>
              </w:rPr>
              <w:t>gasóleo</w:t>
            </w:r>
            <w:proofErr w:type="spellEnd"/>
            <w:r>
              <w:rPr>
                <w:rFonts w:ascii="Segoe UI" w:hAnsi="Segoe UI" w:cs="Segoe UI"/>
                <w:sz w:val="21"/>
                <w:szCs w:val="21"/>
              </w:rPr>
              <w:t xml:space="preserve"> A</w:t>
            </w:r>
          </w:p>
        </w:tc>
        <w:tc>
          <w:tcPr>
            <w:tcW w:w="2086" w:type="dxa"/>
            <w:vAlign w:val="center"/>
          </w:tcPr>
          <w:p w14:paraId="6521F078" w14:textId="34268021"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Quantitative</w:t>
            </w:r>
          </w:p>
        </w:tc>
        <w:tc>
          <w:tcPr>
            <w:tcW w:w="2086" w:type="dxa"/>
          </w:tcPr>
          <w:p w14:paraId="6213286C" w14:textId="440E490E" w:rsidR="00782C6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Represents the cost of standard diesel at each gas station.</w:t>
            </w:r>
          </w:p>
        </w:tc>
      </w:tr>
      <w:tr w:rsidR="00782C6C" w14:paraId="3BEA9DD2"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4D24E008" w14:textId="1D5607B7" w:rsidR="00782C6C" w:rsidRDefault="00782C6C" w:rsidP="00740EA4">
            <w:pPr>
              <w:jc w:val="center"/>
              <w:rPr>
                <w:rFonts w:ascii="Segoe UI" w:hAnsi="Segoe UI" w:cs="Segoe UI"/>
                <w:sz w:val="21"/>
                <w:szCs w:val="21"/>
              </w:rPr>
            </w:pPr>
            <w:r w:rsidRPr="000E504C">
              <w:rPr>
                <w:rFonts w:ascii="Segoe UI" w:hAnsi="Segoe UI" w:cs="Segoe UI"/>
                <w:sz w:val="21"/>
                <w:szCs w:val="21"/>
              </w:rPr>
              <w:t>Fuel Prices and components</w:t>
            </w:r>
          </w:p>
        </w:tc>
        <w:tc>
          <w:tcPr>
            <w:tcW w:w="2236" w:type="dxa"/>
            <w:vAlign w:val="center"/>
          </w:tcPr>
          <w:p w14:paraId="1AB35EE3" w14:textId="1A084C60"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r>
              <w:rPr>
                <w:rFonts w:ascii="Segoe UI" w:hAnsi="Segoe UI" w:cs="Segoe UI"/>
                <w:sz w:val="21"/>
                <w:szCs w:val="21"/>
              </w:rPr>
              <w:t>Precio</w:t>
            </w:r>
            <w:proofErr w:type="spellEnd"/>
            <w:r>
              <w:rPr>
                <w:rFonts w:ascii="Segoe UI" w:hAnsi="Segoe UI" w:cs="Segoe UI"/>
                <w:sz w:val="21"/>
                <w:szCs w:val="21"/>
              </w:rPr>
              <w:t xml:space="preserve"> </w:t>
            </w:r>
            <w:proofErr w:type="spellStart"/>
            <w:r>
              <w:rPr>
                <w:rFonts w:ascii="Segoe UI" w:hAnsi="Segoe UI" w:cs="Segoe UI"/>
                <w:sz w:val="21"/>
                <w:szCs w:val="21"/>
              </w:rPr>
              <w:t>gasóleo</w:t>
            </w:r>
            <w:proofErr w:type="spellEnd"/>
            <w:r>
              <w:rPr>
                <w:rFonts w:ascii="Segoe UI" w:hAnsi="Segoe UI" w:cs="Segoe UI"/>
                <w:sz w:val="21"/>
                <w:szCs w:val="21"/>
              </w:rPr>
              <w:t xml:space="preserve"> Premium</w:t>
            </w:r>
          </w:p>
        </w:tc>
        <w:tc>
          <w:tcPr>
            <w:tcW w:w="2086" w:type="dxa"/>
            <w:vAlign w:val="center"/>
          </w:tcPr>
          <w:p w14:paraId="6E4BE4FB" w14:textId="4B66BF3D"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Quantitative</w:t>
            </w:r>
          </w:p>
        </w:tc>
        <w:tc>
          <w:tcPr>
            <w:tcW w:w="2086" w:type="dxa"/>
          </w:tcPr>
          <w:p w14:paraId="709C6C10" w14:textId="3FC36220" w:rsidR="00782C6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Represents the cost of premium diesel at each gas station.</w:t>
            </w:r>
          </w:p>
        </w:tc>
      </w:tr>
      <w:tr w:rsidR="00782C6C" w14:paraId="68F8699D"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3371BAF4" w14:textId="0872C051" w:rsidR="00782C6C" w:rsidRDefault="00782C6C" w:rsidP="00740EA4">
            <w:pPr>
              <w:jc w:val="center"/>
              <w:rPr>
                <w:rFonts w:ascii="Segoe UI" w:hAnsi="Segoe UI" w:cs="Segoe UI"/>
                <w:sz w:val="21"/>
                <w:szCs w:val="21"/>
              </w:rPr>
            </w:pPr>
            <w:r w:rsidRPr="000E504C">
              <w:rPr>
                <w:rFonts w:ascii="Segoe UI" w:hAnsi="Segoe UI" w:cs="Segoe UI"/>
                <w:sz w:val="21"/>
                <w:szCs w:val="21"/>
              </w:rPr>
              <w:t>Fuel Prices and components</w:t>
            </w:r>
          </w:p>
        </w:tc>
        <w:tc>
          <w:tcPr>
            <w:tcW w:w="2236" w:type="dxa"/>
            <w:vAlign w:val="center"/>
          </w:tcPr>
          <w:p w14:paraId="2D1DE1BB" w14:textId="79F8EA3B"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r>
              <w:rPr>
                <w:rFonts w:ascii="Segoe UI" w:hAnsi="Segoe UI" w:cs="Segoe UI"/>
                <w:sz w:val="21"/>
                <w:szCs w:val="21"/>
              </w:rPr>
              <w:t>Precio</w:t>
            </w:r>
            <w:proofErr w:type="spellEnd"/>
            <w:r>
              <w:rPr>
                <w:rFonts w:ascii="Segoe UI" w:hAnsi="Segoe UI" w:cs="Segoe UI"/>
                <w:sz w:val="21"/>
                <w:szCs w:val="21"/>
              </w:rPr>
              <w:t xml:space="preserve"> </w:t>
            </w:r>
            <w:proofErr w:type="spellStart"/>
            <w:r>
              <w:rPr>
                <w:rFonts w:ascii="Segoe UI" w:hAnsi="Segoe UI" w:cs="Segoe UI"/>
                <w:sz w:val="21"/>
                <w:szCs w:val="21"/>
              </w:rPr>
              <w:t>gasóleo</w:t>
            </w:r>
            <w:proofErr w:type="spellEnd"/>
            <w:r>
              <w:rPr>
                <w:rFonts w:ascii="Segoe UI" w:hAnsi="Segoe UI" w:cs="Segoe UI"/>
                <w:sz w:val="21"/>
                <w:szCs w:val="21"/>
              </w:rPr>
              <w:t xml:space="preserve"> B</w:t>
            </w:r>
          </w:p>
        </w:tc>
        <w:tc>
          <w:tcPr>
            <w:tcW w:w="2086" w:type="dxa"/>
            <w:vAlign w:val="center"/>
          </w:tcPr>
          <w:p w14:paraId="6E699A86" w14:textId="5D3ED3A4"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Quantitative</w:t>
            </w:r>
          </w:p>
        </w:tc>
        <w:tc>
          <w:tcPr>
            <w:tcW w:w="2086" w:type="dxa"/>
          </w:tcPr>
          <w:p w14:paraId="6459ED7B" w14:textId="4E4A1E4F" w:rsidR="00782C6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Represents the cost of biodiesel at each gas station.</w:t>
            </w:r>
          </w:p>
        </w:tc>
      </w:tr>
      <w:tr w:rsidR="00782C6C" w14:paraId="0F3FB06D"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7E20C182" w14:textId="354885D2" w:rsidR="00782C6C" w:rsidRDefault="00782C6C" w:rsidP="00740EA4">
            <w:pPr>
              <w:jc w:val="center"/>
              <w:rPr>
                <w:rFonts w:ascii="Segoe UI" w:hAnsi="Segoe UI" w:cs="Segoe UI"/>
                <w:sz w:val="21"/>
                <w:szCs w:val="21"/>
              </w:rPr>
            </w:pPr>
            <w:r w:rsidRPr="000E504C">
              <w:rPr>
                <w:rFonts w:ascii="Segoe UI" w:hAnsi="Segoe UI" w:cs="Segoe UI"/>
                <w:sz w:val="21"/>
                <w:szCs w:val="21"/>
              </w:rPr>
              <w:t>Fuel Prices and components</w:t>
            </w:r>
          </w:p>
        </w:tc>
        <w:tc>
          <w:tcPr>
            <w:tcW w:w="2236" w:type="dxa"/>
            <w:vAlign w:val="center"/>
          </w:tcPr>
          <w:p w14:paraId="49AC9668" w14:textId="2E352D74"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r>
              <w:rPr>
                <w:rFonts w:ascii="Segoe UI" w:hAnsi="Segoe UI" w:cs="Segoe UI"/>
                <w:sz w:val="21"/>
                <w:szCs w:val="21"/>
              </w:rPr>
              <w:t>Precio</w:t>
            </w:r>
            <w:proofErr w:type="spellEnd"/>
            <w:r>
              <w:rPr>
                <w:rFonts w:ascii="Segoe UI" w:hAnsi="Segoe UI" w:cs="Segoe UI"/>
                <w:sz w:val="21"/>
                <w:szCs w:val="21"/>
              </w:rPr>
              <w:t xml:space="preserve"> </w:t>
            </w:r>
            <w:proofErr w:type="spellStart"/>
            <w:r>
              <w:rPr>
                <w:rFonts w:ascii="Segoe UI" w:hAnsi="Segoe UI" w:cs="Segoe UI"/>
                <w:sz w:val="21"/>
                <w:szCs w:val="21"/>
              </w:rPr>
              <w:t>gasóleo</w:t>
            </w:r>
            <w:proofErr w:type="spellEnd"/>
            <w:r>
              <w:rPr>
                <w:rFonts w:ascii="Segoe UI" w:hAnsi="Segoe UI" w:cs="Segoe UI"/>
                <w:sz w:val="21"/>
                <w:szCs w:val="21"/>
              </w:rPr>
              <w:t xml:space="preserve"> C</w:t>
            </w:r>
          </w:p>
        </w:tc>
        <w:tc>
          <w:tcPr>
            <w:tcW w:w="2086" w:type="dxa"/>
            <w:vAlign w:val="center"/>
          </w:tcPr>
          <w:p w14:paraId="7D12E91F" w14:textId="491D9474"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Quantitative</w:t>
            </w:r>
          </w:p>
        </w:tc>
        <w:tc>
          <w:tcPr>
            <w:tcW w:w="2086" w:type="dxa"/>
          </w:tcPr>
          <w:p w14:paraId="59864631" w14:textId="0ED513C4" w:rsidR="00782C6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Represents the cost of a different type of diesel at each gas station.</w:t>
            </w:r>
          </w:p>
        </w:tc>
      </w:tr>
      <w:tr w:rsidR="00782C6C" w14:paraId="151FBEA8"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4848FA66" w14:textId="3A428B14" w:rsidR="00782C6C" w:rsidRDefault="00782C6C" w:rsidP="00740EA4">
            <w:pPr>
              <w:jc w:val="center"/>
              <w:rPr>
                <w:rFonts w:ascii="Segoe UI" w:hAnsi="Segoe UI" w:cs="Segoe UI"/>
                <w:sz w:val="21"/>
                <w:szCs w:val="21"/>
              </w:rPr>
            </w:pPr>
            <w:r w:rsidRPr="000E504C">
              <w:rPr>
                <w:rFonts w:ascii="Segoe UI" w:hAnsi="Segoe UI" w:cs="Segoe UI"/>
                <w:sz w:val="21"/>
                <w:szCs w:val="21"/>
              </w:rPr>
              <w:t>Fuel Prices and components</w:t>
            </w:r>
          </w:p>
        </w:tc>
        <w:tc>
          <w:tcPr>
            <w:tcW w:w="2236" w:type="dxa"/>
            <w:vAlign w:val="center"/>
          </w:tcPr>
          <w:p w14:paraId="32BAE41C" w14:textId="57F00B15"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r>
              <w:rPr>
                <w:rFonts w:ascii="Segoe UI" w:hAnsi="Segoe UI" w:cs="Segoe UI"/>
                <w:sz w:val="21"/>
                <w:szCs w:val="21"/>
              </w:rPr>
              <w:t>Precio</w:t>
            </w:r>
            <w:proofErr w:type="spellEnd"/>
            <w:r>
              <w:rPr>
                <w:rFonts w:ascii="Segoe UI" w:hAnsi="Segoe UI" w:cs="Segoe UI"/>
                <w:sz w:val="21"/>
                <w:szCs w:val="21"/>
              </w:rPr>
              <w:t xml:space="preserve"> bioethanol</w:t>
            </w:r>
          </w:p>
        </w:tc>
        <w:tc>
          <w:tcPr>
            <w:tcW w:w="2086" w:type="dxa"/>
            <w:vAlign w:val="center"/>
          </w:tcPr>
          <w:p w14:paraId="46CDE3D5" w14:textId="2EE60909"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Quantitative</w:t>
            </w:r>
          </w:p>
        </w:tc>
        <w:tc>
          <w:tcPr>
            <w:tcW w:w="2086" w:type="dxa"/>
          </w:tcPr>
          <w:p w14:paraId="63AA3E2A" w14:textId="49F56108" w:rsidR="00782C6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Represents the cost of bioethanol at each gas station.</w:t>
            </w:r>
          </w:p>
        </w:tc>
      </w:tr>
      <w:tr w:rsidR="00782C6C" w14:paraId="58EE07CA"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6F2FBFEE" w14:textId="25DE442D" w:rsidR="00782C6C" w:rsidRDefault="00782C6C" w:rsidP="00740EA4">
            <w:pPr>
              <w:jc w:val="center"/>
              <w:rPr>
                <w:rFonts w:ascii="Segoe UI" w:hAnsi="Segoe UI" w:cs="Segoe UI"/>
                <w:sz w:val="21"/>
                <w:szCs w:val="21"/>
              </w:rPr>
            </w:pPr>
            <w:r w:rsidRPr="000E504C">
              <w:rPr>
                <w:rFonts w:ascii="Segoe UI" w:hAnsi="Segoe UI" w:cs="Segoe UI"/>
                <w:sz w:val="21"/>
                <w:szCs w:val="21"/>
              </w:rPr>
              <w:t>Fuel Prices and components</w:t>
            </w:r>
          </w:p>
        </w:tc>
        <w:tc>
          <w:tcPr>
            <w:tcW w:w="2236" w:type="dxa"/>
            <w:vAlign w:val="center"/>
          </w:tcPr>
          <w:p w14:paraId="15E304C0" w14:textId="1D692089"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roofErr w:type="spellStart"/>
            <w:r>
              <w:rPr>
                <w:rFonts w:ascii="Segoe UI" w:hAnsi="Segoe UI" w:cs="Segoe UI"/>
                <w:sz w:val="21"/>
                <w:szCs w:val="21"/>
              </w:rPr>
              <w:t>Precio</w:t>
            </w:r>
            <w:proofErr w:type="spellEnd"/>
            <w:r>
              <w:rPr>
                <w:rFonts w:ascii="Segoe UI" w:hAnsi="Segoe UI" w:cs="Segoe UI"/>
                <w:sz w:val="21"/>
                <w:szCs w:val="21"/>
              </w:rPr>
              <w:t xml:space="preserve"> </w:t>
            </w:r>
            <w:proofErr w:type="spellStart"/>
            <w:r>
              <w:rPr>
                <w:rFonts w:ascii="Segoe UI" w:hAnsi="Segoe UI" w:cs="Segoe UI"/>
                <w:sz w:val="21"/>
                <w:szCs w:val="21"/>
              </w:rPr>
              <w:t>biodiésel</w:t>
            </w:r>
            <w:proofErr w:type="spellEnd"/>
          </w:p>
        </w:tc>
        <w:tc>
          <w:tcPr>
            <w:tcW w:w="2086" w:type="dxa"/>
            <w:vAlign w:val="center"/>
          </w:tcPr>
          <w:p w14:paraId="4139F3D2" w14:textId="6511F5B1"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Quantitative</w:t>
            </w:r>
          </w:p>
        </w:tc>
        <w:tc>
          <w:tcPr>
            <w:tcW w:w="2086" w:type="dxa"/>
          </w:tcPr>
          <w:p w14:paraId="674B905C" w14:textId="7D0B83E7" w:rsidR="00782C6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Represents the cost of biodiesel at each gas station.</w:t>
            </w:r>
          </w:p>
        </w:tc>
      </w:tr>
      <w:tr w:rsidR="00782C6C" w14:paraId="68219C90"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582CF7A1" w14:textId="5AEA37E1" w:rsidR="00782C6C" w:rsidRDefault="00782C6C" w:rsidP="00740EA4">
            <w:pPr>
              <w:jc w:val="center"/>
              <w:rPr>
                <w:rFonts w:ascii="Segoe UI" w:hAnsi="Segoe UI" w:cs="Segoe UI"/>
                <w:sz w:val="21"/>
                <w:szCs w:val="21"/>
              </w:rPr>
            </w:pPr>
            <w:r w:rsidRPr="000E504C">
              <w:rPr>
                <w:rFonts w:ascii="Segoe UI" w:hAnsi="Segoe UI" w:cs="Segoe UI"/>
                <w:sz w:val="21"/>
                <w:szCs w:val="21"/>
              </w:rPr>
              <w:t>Fuel Prices and components</w:t>
            </w:r>
          </w:p>
        </w:tc>
        <w:tc>
          <w:tcPr>
            <w:tcW w:w="2236" w:type="dxa"/>
            <w:vAlign w:val="center"/>
          </w:tcPr>
          <w:p w14:paraId="5024C37D" w14:textId="77F7538E"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 xml:space="preserve">% </w:t>
            </w:r>
            <w:proofErr w:type="spellStart"/>
            <w:r>
              <w:rPr>
                <w:rFonts w:ascii="Segoe UI" w:hAnsi="Segoe UI" w:cs="Segoe UI"/>
                <w:sz w:val="21"/>
                <w:szCs w:val="21"/>
              </w:rPr>
              <w:t>bioalcohol</w:t>
            </w:r>
            <w:proofErr w:type="spellEnd"/>
          </w:p>
        </w:tc>
        <w:tc>
          <w:tcPr>
            <w:tcW w:w="2086" w:type="dxa"/>
            <w:vAlign w:val="center"/>
          </w:tcPr>
          <w:p w14:paraId="2D6C70BF" w14:textId="664D5F20"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Quantitative</w:t>
            </w:r>
          </w:p>
        </w:tc>
        <w:tc>
          <w:tcPr>
            <w:tcW w:w="2086" w:type="dxa"/>
          </w:tcPr>
          <w:p w14:paraId="342E1D2A" w14:textId="4147483C" w:rsidR="00782C6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 xml:space="preserve">Percentage of </w:t>
            </w:r>
            <w:proofErr w:type="spellStart"/>
            <w:r>
              <w:rPr>
                <w:rFonts w:ascii="Segoe UI" w:hAnsi="Segoe UI" w:cs="Segoe UI"/>
                <w:sz w:val="21"/>
                <w:szCs w:val="21"/>
              </w:rPr>
              <w:t>bioalcohol</w:t>
            </w:r>
            <w:proofErr w:type="spellEnd"/>
            <w:r>
              <w:rPr>
                <w:rFonts w:ascii="Segoe UI" w:hAnsi="Segoe UI" w:cs="Segoe UI"/>
                <w:sz w:val="21"/>
                <w:szCs w:val="21"/>
              </w:rPr>
              <w:t xml:space="preserve"> in the fuel.</w:t>
            </w:r>
          </w:p>
        </w:tc>
      </w:tr>
      <w:tr w:rsidR="00782C6C" w14:paraId="69AC26C0"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1FABDF52" w14:textId="666EA228" w:rsidR="00782C6C" w:rsidRDefault="00782C6C" w:rsidP="00740EA4">
            <w:pPr>
              <w:jc w:val="center"/>
              <w:rPr>
                <w:rFonts w:ascii="Segoe UI" w:hAnsi="Segoe UI" w:cs="Segoe UI"/>
                <w:sz w:val="21"/>
                <w:szCs w:val="21"/>
              </w:rPr>
            </w:pPr>
            <w:r w:rsidRPr="000E504C">
              <w:rPr>
                <w:rFonts w:ascii="Segoe UI" w:hAnsi="Segoe UI" w:cs="Segoe UI"/>
                <w:sz w:val="21"/>
                <w:szCs w:val="21"/>
              </w:rPr>
              <w:t>Fuel Prices and components</w:t>
            </w:r>
          </w:p>
        </w:tc>
        <w:tc>
          <w:tcPr>
            <w:tcW w:w="2236" w:type="dxa"/>
            <w:vAlign w:val="center"/>
          </w:tcPr>
          <w:p w14:paraId="1FA32176" w14:textId="47FB8EF3"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 methyl ester</w:t>
            </w:r>
          </w:p>
        </w:tc>
        <w:tc>
          <w:tcPr>
            <w:tcW w:w="2086" w:type="dxa"/>
            <w:vAlign w:val="center"/>
          </w:tcPr>
          <w:p w14:paraId="50476915" w14:textId="18A7D3E6"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Quantitative</w:t>
            </w:r>
          </w:p>
        </w:tc>
        <w:tc>
          <w:tcPr>
            <w:tcW w:w="2086" w:type="dxa"/>
          </w:tcPr>
          <w:p w14:paraId="5E9733D4" w14:textId="7978ED4D" w:rsidR="00782C6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Percentage of methyl ester in the fuel.</w:t>
            </w:r>
          </w:p>
        </w:tc>
      </w:tr>
      <w:tr w:rsidR="00782C6C" w14:paraId="3A04FD36"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6F69EFC6" w14:textId="3D4FB631" w:rsidR="00782C6C" w:rsidRDefault="00782C6C" w:rsidP="00740EA4">
            <w:pPr>
              <w:jc w:val="center"/>
              <w:rPr>
                <w:rFonts w:ascii="Segoe UI" w:hAnsi="Segoe UI" w:cs="Segoe UI"/>
                <w:sz w:val="21"/>
                <w:szCs w:val="21"/>
              </w:rPr>
            </w:pPr>
            <w:r w:rsidRPr="000E504C">
              <w:rPr>
                <w:rFonts w:ascii="Segoe UI" w:hAnsi="Segoe UI" w:cs="Segoe UI"/>
                <w:sz w:val="21"/>
                <w:szCs w:val="21"/>
              </w:rPr>
              <w:t>Fuel Prices and components</w:t>
            </w:r>
          </w:p>
        </w:tc>
        <w:tc>
          <w:tcPr>
            <w:tcW w:w="2236" w:type="dxa"/>
            <w:vAlign w:val="center"/>
          </w:tcPr>
          <w:p w14:paraId="4E20601C" w14:textId="10D7ED82"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Prices of liquefied gases</w:t>
            </w:r>
          </w:p>
        </w:tc>
        <w:tc>
          <w:tcPr>
            <w:tcW w:w="2086" w:type="dxa"/>
            <w:vAlign w:val="center"/>
          </w:tcPr>
          <w:p w14:paraId="4B1402A4" w14:textId="46BF5F4E"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Quantitative</w:t>
            </w:r>
          </w:p>
        </w:tc>
        <w:tc>
          <w:tcPr>
            <w:tcW w:w="2086" w:type="dxa"/>
          </w:tcPr>
          <w:p w14:paraId="59B619B4" w14:textId="36B80D53" w:rsidR="00782C6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Prices of liquefied gases at each gas station.</w:t>
            </w:r>
          </w:p>
        </w:tc>
      </w:tr>
      <w:tr w:rsidR="00782C6C" w14:paraId="3012FC3B"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58EF09F4" w14:textId="360D5197" w:rsidR="00782C6C" w:rsidRDefault="00782C6C" w:rsidP="00740EA4">
            <w:pPr>
              <w:jc w:val="center"/>
              <w:rPr>
                <w:rFonts w:ascii="Segoe UI" w:hAnsi="Segoe UI" w:cs="Segoe UI"/>
                <w:sz w:val="21"/>
                <w:szCs w:val="21"/>
              </w:rPr>
            </w:pPr>
            <w:r w:rsidRPr="000E504C">
              <w:rPr>
                <w:rFonts w:ascii="Segoe UI" w:hAnsi="Segoe UI" w:cs="Segoe UI"/>
                <w:sz w:val="21"/>
                <w:szCs w:val="21"/>
              </w:rPr>
              <w:t>Fuel Prices and components</w:t>
            </w:r>
          </w:p>
        </w:tc>
        <w:tc>
          <w:tcPr>
            <w:tcW w:w="2236" w:type="dxa"/>
            <w:vAlign w:val="center"/>
          </w:tcPr>
          <w:p w14:paraId="655DCB47" w14:textId="4030F1FD"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Prices of compressed natural gas</w:t>
            </w:r>
          </w:p>
        </w:tc>
        <w:tc>
          <w:tcPr>
            <w:tcW w:w="2086" w:type="dxa"/>
            <w:vAlign w:val="center"/>
          </w:tcPr>
          <w:p w14:paraId="5A4C4360" w14:textId="30C045E3"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Quantitative</w:t>
            </w:r>
          </w:p>
        </w:tc>
        <w:tc>
          <w:tcPr>
            <w:tcW w:w="2086" w:type="dxa"/>
          </w:tcPr>
          <w:p w14:paraId="3AC198E2" w14:textId="5B45DA2C" w:rsidR="00782C6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Prices of compressed natural gas at each gas station.</w:t>
            </w:r>
          </w:p>
        </w:tc>
      </w:tr>
      <w:tr w:rsidR="00782C6C" w14:paraId="3720F2DE"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17ECE65A" w14:textId="462CB7BA" w:rsidR="00782C6C" w:rsidRDefault="00782C6C" w:rsidP="00740EA4">
            <w:pPr>
              <w:jc w:val="center"/>
              <w:rPr>
                <w:rFonts w:ascii="Segoe UI" w:hAnsi="Segoe UI" w:cs="Segoe UI"/>
                <w:sz w:val="21"/>
                <w:szCs w:val="21"/>
              </w:rPr>
            </w:pPr>
            <w:r w:rsidRPr="00EE3DE0">
              <w:rPr>
                <w:rFonts w:ascii="Segoe UI" w:hAnsi="Segoe UI" w:cs="Segoe UI"/>
                <w:sz w:val="21"/>
                <w:szCs w:val="21"/>
              </w:rPr>
              <w:lastRenderedPageBreak/>
              <w:t>Fuel Prices and components</w:t>
            </w:r>
          </w:p>
        </w:tc>
        <w:tc>
          <w:tcPr>
            <w:tcW w:w="2236" w:type="dxa"/>
            <w:vAlign w:val="center"/>
          </w:tcPr>
          <w:p w14:paraId="764DBE51" w14:textId="390B61F3"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Prices of liquefied natural gas</w:t>
            </w:r>
          </w:p>
        </w:tc>
        <w:tc>
          <w:tcPr>
            <w:tcW w:w="2086" w:type="dxa"/>
            <w:vAlign w:val="center"/>
          </w:tcPr>
          <w:p w14:paraId="1F8B2F66" w14:textId="04B97EF3"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Quantitative</w:t>
            </w:r>
          </w:p>
        </w:tc>
        <w:tc>
          <w:tcPr>
            <w:tcW w:w="2086" w:type="dxa"/>
          </w:tcPr>
          <w:p w14:paraId="39A62D34" w14:textId="5B47D152" w:rsidR="00782C6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Prices of liquefied natural gas at each gas station.</w:t>
            </w:r>
          </w:p>
        </w:tc>
      </w:tr>
      <w:tr w:rsidR="00782C6C" w14:paraId="710EAC9F"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1BB0899C" w14:textId="3C9136CF" w:rsidR="00782C6C" w:rsidRDefault="00782C6C" w:rsidP="00740EA4">
            <w:pPr>
              <w:jc w:val="center"/>
              <w:rPr>
                <w:rFonts w:ascii="Segoe UI" w:hAnsi="Segoe UI" w:cs="Segoe UI"/>
                <w:sz w:val="21"/>
                <w:szCs w:val="21"/>
              </w:rPr>
            </w:pPr>
            <w:r w:rsidRPr="00EE3DE0">
              <w:rPr>
                <w:rFonts w:ascii="Segoe UI" w:hAnsi="Segoe UI" w:cs="Segoe UI"/>
                <w:sz w:val="21"/>
                <w:szCs w:val="21"/>
              </w:rPr>
              <w:t>Fuel Prices and components</w:t>
            </w:r>
          </w:p>
        </w:tc>
        <w:tc>
          <w:tcPr>
            <w:tcW w:w="2236" w:type="dxa"/>
            <w:vAlign w:val="center"/>
          </w:tcPr>
          <w:p w14:paraId="5E9BE62F" w14:textId="4EC11B4E"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Prices of hydrogen</w:t>
            </w:r>
          </w:p>
        </w:tc>
        <w:tc>
          <w:tcPr>
            <w:tcW w:w="2086" w:type="dxa"/>
            <w:vAlign w:val="center"/>
          </w:tcPr>
          <w:p w14:paraId="1DDA81FA" w14:textId="61416490" w:rsidR="00782C6C" w:rsidRDefault="00782C6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Quantitative</w:t>
            </w:r>
          </w:p>
        </w:tc>
        <w:tc>
          <w:tcPr>
            <w:tcW w:w="2086" w:type="dxa"/>
          </w:tcPr>
          <w:p w14:paraId="62B912AF" w14:textId="24BBD15D" w:rsidR="00782C6C" w:rsidRDefault="00782C6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Prices of hydrogen at each gas station.</w:t>
            </w:r>
          </w:p>
        </w:tc>
      </w:tr>
      <w:tr w:rsidR="0067475C" w14:paraId="1089D41E"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06268D73" w14:textId="56527762" w:rsidR="0067475C" w:rsidRDefault="0067475C" w:rsidP="00740EA4">
            <w:pPr>
              <w:jc w:val="center"/>
              <w:rPr>
                <w:rFonts w:ascii="Segoe UI" w:hAnsi="Segoe UI" w:cs="Segoe UI"/>
                <w:sz w:val="21"/>
                <w:szCs w:val="21"/>
              </w:rPr>
            </w:pPr>
            <w:r>
              <w:rPr>
                <w:rFonts w:ascii="Segoe UI" w:hAnsi="Segoe UI" w:cs="Segoe UI"/>
                <w:sz w:val="21"/>
                <w:szCs w:val="21"/>
              </w:rPr>
              <w:t>Gas Station Information</w:t>
            </w:r>
          </w:p>
        </w:tc>
        <w:tc>
          <w:tcPr>
            <w:tcW w:w="2236" w:type="dxa"/>
            <w:vAlign w:val="center"/>
          </w:tcPr>
          <w:p w14:paraId="100D1932" w14:textId="3CA09C1B" w:rsidR="0067475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Sign</w:t>
            </w:r>
          </w:p>
        </w:tc>
        <w:tc>
          <w:tcPr>
            <w:tcW w:w="2086" w:type="dxa"/>
            <w:vAlign w:val="center"/>
          </w:tcPr>
          <w:p w14:paraId="618C5147" w14:textId="78919E15" w:rsidR="0067475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Categorical</w:t>
            </w:r>
          </w:p>
        </w:tc>
        <w:tc>
          <w:tcPr>
            <w:tcW w:w="2086" w:type="dxa"/>
          </w:tcPr>
          <w:p w14:paraId="5F1700E2" w14:textId="056A8983" w:rsidR="0067475C" w:rsidRDefault="0067475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The name or sign of the gas station.</w:t>
            </w:r>
          </w:p>
        </w:tc>
      </w:tr>
      <w:tr w:rsidR="0067475C" w14:paraId="60A0CB72"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34D54298" w14:textId="6BBBFCA9" w:rsidR="0067475C" w:rsidRDefault="00782C6C" w:rsidP="00740EA4">
            <w:pPr>
              <w:jc w:val="center"/>
              <w:rPr>
                <w:rFonts w:ascii="Segoe UI" w:hAnsi="Segoe UI" w:cs="Segoe UI"/>
                <w:sz w:val="21"/>
                <w:szCs w:val="21"/>
              </w:rPr>
            </w:pPr>
            <w:r>
              <w:rPr>
                <w:rFonts w:ascii="Segoe UI" w:hAnsi="Segoe UI" w:cs="Segoe UI"/>
                <w:sz w:val="21"/>
                <w:szCs w:val="21"/>
              </w:rPr>
              <w:t>Fuel Prices and components</w:t>
            </w:r>
          </w:p>
        </w:tc>
        <w:tc>
          <w:tcPr>
            <w:tcW w:w="2236" w:type="dxa"/>
            <w:vAlign w:val="center"/>
          </w:tcPr>
          <w:p w14:paraId="74689B48" w14:textId="621CC580" w:rsidR="0067475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Sale Type</w:t>
            </w:r>
          </w:p>
        </w:tc>
        <w:tc>
          <w:tcPr>
            <w:tcW w:w="2086" w:type="dxa"/>
            <w:vAlign w:val="center"/>
          </w:tcPr>
          <w:p w14:paraId="6C19FFBB" w14:textId="04D1A87A" w:rsidR="0067475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Categorical</w:t>
            </w:r>
          </w:p>
        </w:tc>
        <w:tc>
          <w:tcPr>
            <w:tcW w:w="2086" w:type="dxa"/>
          </w:tcPr>
          <w:p w14:paraId="3C749C66" w14:textId="7A391626" w:rsidR="0067475C" w:rsidRDefault="0067475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Describes the type of sale at the gas station.</w:t>
            </w:r>
          </w:p>
        </w:tc>
      </w:tr>
      <w:tr w:rsidR="0067475C" w14:paraId="2907CAC2"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023F5B08" w14:textId="25822850" w:rsidR="0067475C" w:rsidRDefault="00782C6C" w:rsidP="00740EA4">
            <w:pPr>
              <w:jc w:val="center"/>
              <w:rPr>
                <w:rFonts w:ascii="Segoe UI" w:hAnsi="Segoe UI" w:cs="Segoe UI"/>
                <w:sz w:val="21"/>
                <w:szCs w:val="21"/>
              </w:rPr>
            </w:pPr>
            <w:r>
              <w:rPr>
                <w:rFonts w:ascii="Segoe UI" w:hAnsi="Segoe UI" w:cs="Segoe UI"/>
                <w:sz w:val="21"/>
                <w:szCs w:val="21"/>
              </w:rPr>
              <w:t>Fuel Prices and components</w:t>
            </w:r>
          </w:p>
        </w:tc>
        <w:tc>
          <w:tcPr>
            <w:tcW w:w="2236" w:type="dxa"/>
            <w:vAlign w:val="center"/>
          </w:tcPr>
          <w:p w14:paraId="5393F3E2" w14:textId="3EFD7B55" w:rsidR="0067475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Remarks</w:t>
            </w:r>
          </w:p>
        </w:tc>
        <w:tc>
          <w:tcPr>
            <w:tcW w:w="2086" w:type="dxa"/>
            <w:vAlign w:val="center"/>
          </w:tcPr>
          <w:p w14:paraId="6E0004DC" w14:textId="1D715036" w:rsidR="0067475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Categorical</w:t>
            </w:r>
          </w:p>
        </w:tc>
        <w:tc>
          <w:tcPr>
            <w:tcW w:w="2086" w:type="dxa"/>
          </w:tcPr>
          <w:p w14:paraId="11C76203" w14:textId="1F1EE36A" w:rsidR="0067475C" w:rsidRDefault="0067475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Contains additional observations or notes about the gas station.</w:t>
            </w:r>
          </w:p>
        </w:tc>
      </w:tr>
      <w:tr w:rsidR="0067475C" w14:paraId="38CD012A"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73357EA3" w14:textId="472719A6" w:rsidR="0067475C" w:rsidRDefault="00782C6C" w:rsidP="00740EA4">
            <w:pPr>
              <w:jc w:val="center"/>
              <w:rPr>
                <w:rFonts w:ascii="Segoe UI" w:hAnsi="Segoe UI" w:cs="Segoe UI"/>
                <w:sz w:val="21"/>
                <w:szCs w:val="21"/>
              </w:rPr>
            </w:pPr>
            <w:r>
              <w:rPr>
                <w:rFonts w:ascii="Segoe UI" w:hAnsi="Segoe UI" w:cs="Segoe UI"/>
                <w:sz w:val="21"/>
                <w:szCs w:val="21"/>
              </w:rPr>
              <w:t>Fuel Prices and components</w:t>
            </w:r>
          </w:p>
        </w:tc>
        <w:tc>
          <w:tcPr>
            <w:tcW w:w="2236" w:type="dxa"/>
            <w:vAlign w:val="center"/>
          </w:tcPr>
          <w:p w14:paraId="66483450" w14:textId="4C3F3495" w:rsidR="0067475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Schedule</w:t>
            </w:r>
          </w:p>
        </w:tc>
        <w:tc>
          <w:tcPr>
            <w:tcW w:w="2086" w:type="dxa"/>
            <w:vAlign w:val="center"/>
          </w:tcPr>
          <w:p w14:paraId="7B0BE010" w14:textId="2FD10994" w:rsidR="0067475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Categorical</w:t>
            </w:r>
          </w:p>
        </w:tc>
        <w:tc>
          <w:tcPr>
            <w:tcW w:w="2086" w:type="dxa"/>
          </w:tcPr>
          <w:p w14:paraId="119FC173" w14:textId="01693741" w:rsidR="0067475C" w:rsidRDefault="0067475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The operating hours of the gas station.</w:t>
            </w:r>
          </w:p>
        </w:tc>
      </w:tr>
      <w:tr w:rsidR="0067475C" w14:paraId="7B4B90BA" w14:textId="77777777" w:rsidTr="00740EA4">
        <w:tc>
          <w:tcPr>
            <w:cnfStyle w:val="001000000000" w:firstRow="0" w:lastRow="0" w:firstColumn="1" w:lastColumn="0" w:oddVBand="0" w:evenVBand="0" w:oddHBand="0" w:evenHBand="0" w:firstRowFirstColumn="0" w:firstRowLastColumn="0" w:lastRowFirstColumn="0" w:lastRowLastColumn="0"/>
            <w:tcW w:w="2086" w:type="dxa"/>
            <w:vAlign w:val="center"/>
          </w:tcPr>
          <w:p w14:paraId="2E504F27" w14:textId="734A4986" w:rsidR="0067475C" w:rsidRDefault="00782C6C" w:rsidP="00740EA4">
            <w:pPr>
              <w:jc w:val="center"/>
              <w:rPr>
                <w:rFonts w:ascii="Segoe UI" w:hAnsi="Segoe UI" w:cs="Segoe UI"/>
                <w:sz w:val="21"/>
                <w:szCs w:val="21"/>
              </w:rPr>
            </w:pPr>
            <w:r>
              <w:rPr>
                <w:rFonts w:ascii="Segoe UI" w:hAnsi="Segoe UI" w:cs="Segoe UI"/>
                <w:sz w:val="21"/>
                <w:szCs w:val="21"/>
              </w:rPr>
              <w:t>Fuel Prices and components</w:t>
            </w:r>
          </w:p>
        </w:tc>
        <w:tc>
          <w:tcPr>
            <w:tcW w:w="2236" w:type="dxa"/>
            <w:vAlign w:val="center"/>
          </w:tcPr>
          <w:p w14:paraId="59F951D3" w14:textId="19513EBD" w:rsidR="0067475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Service Type</w:t>
            </w:r>
          </w:p>
        </w:tc>
        <w:tc>
          <w:tcPr>
            <w:tcW w:w="2086" w:type="dxa"/>
            <w:vAlign w:val="center"/>
          </w:tcPr>
          <w:p w14:paraId="4CC4F081" w14:textId="5CE0944D" w:rsidR="0067475C" w:rsidRDefault="0067475C" w:rsidP="00740EA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Categorical</w:t>
            </w:r>
          </w:p>
        </w:tc>
        <w:tc>
          <w:tcPr>
            <w:tcW w:w="2086" w:type="dxa"/>
          </w:tcPr>
          <w:p w14:paraId="3A4B716F" w14:textId="2EA63E4B" w:rsidR="0067475C" w:rsidRDefault="0067475C" w:rsidP="00740EA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Describes the type of service offered by the gas station.</w:t>
            </w:r>
          </w:p>
        </w:tc>
      </w:tr>
    </w:tbl>
    <w:p w14:paraId="123FCEFE" w14:textId="77777777" w:rsidR="00355F3C" w:rsidRPr="00355F3C" w:rsidRDefault="00355F3C" w:rsidP="00355F3C"/>
    <w:p w14:paraId="4B7E52DA" w14:textId="30DA75DE" w:rsidR="00B528DC" w:rsidRPr="00D727F0" w:rsidRDefault="00105094" w:rsidP="00105094">
      <w:pPr>
        <w:pStyle w:val="Ttulo3"/>
        <w:numPr>
          <w:ilvl w:val="2"/>
          <w:numId w:val="36"/>
        </w:numPr>
      </w:pPr>
      <w:bookmarkStart w:id="17" w:name="_Toc151687863"/>
      <w:r>
        <w:t>Attributes c</w:t>
      </w:r>
      <w:r w:rsidR="00B528DC" w:rsidRPr="00D727F0">
        <w:t>ardinality</w:t>
      </w:r>
      <w:bookmarkEnd w:id="17"/>
    </w:p>
    <w:p w14:paraId="6995C9A1" w14:textId="0D5FECFA" w:rsidR="00046922" w:rsidRPr="00D727F0" w:rsidRDefault="00046922" w:rsidP="00046922">
      <w:pPr>
        <w:pStyle w:val="Prrafodelista"/>
        <w:numPr>
          <w:ilvl w:val="0"/>
          <w:numId w:val="13"/>
        </w:numPr>
      </w:pPr>
      <w:r w:rsidRPr="00D727F0">
        <w:rPr>
          <w:b/>
          <w:bCs/>
        </w:rPr>
        <w:t>Province</w:t>
      </w:r>
      <w:r w:rsidRPr="00D727F0">
        <w:t>: Cardinality equal to 52.</w:t>
      </w:r>
    </w:p>
    <w:p w14:paraId="2406BDA1" w14:textId="12AFD712" w:rsidR="00046922" w:rsidRPr="00D727F0" w:rsidRDefault="00046922" w:rsidP="00046922">
      <w:pPr>
        <w:pStyle w:val="Prrafodelista"/>
        <w:numPr>
          <w:ilvl w:val="0"/>
          <w:numId w:val="13"/>
        </w:numPr>
      </w:pPr>
      <w:r w:rsidRPr="00D727F0">
        <w:rPr>
          <w:b/>
          <w:bCs/>
        </w:rPr>
        <w:t>Municipality</w:t>
      </w:r>
      <w:r w:rsidRPr="00D727F0">
        <w:t>: Cardinality equal to 3432.</w:t>
      </w:r>
    </w:p>
    <w:p w14:paraId="31A59697" w14:textId="11AD74CC" w:rsidR="00046922" w:rsidRPr="00D727F0" w:rsidRDefault="00046922" w:rsidP="00046922">
      <w:pPr>
        <w:pStyle w:val="Prrafodelista"/>
        <w:numPr>
          <w:ilvl w:val="0"/>
          <w:numId w:val="13"/>
        </w:numPr>
      </w:pPr>
      <w:r w:rsidRPr="00D727F0">
        <w:rPr>
          <w:b/>
          <w:bCs/>
        </w:rPr>
        <w:t>Locality</w:t>
      </w:r>
      <w:r w:rsidRPr="00D727F0">
        <w:t>: Cardinality equal to 4244.</w:t>
      </w:r>
    </w:p>
    <w:p w14:paraId="388EF52C" w14:textId="434B3A1C" w:rsidR="00046922" w:rsidRPr="00D727F0" w:rsidRDefault="00046922" w:rsidP="00046922">
      <w:pPr>
        <w:pStyle w:val="Prrafodelista"/>
        <w:numPr>
          <w:ilvl w:val="0"/>
          <w:numId w:val="13"/>
        </w:numPr>
      </w:pPr>
      <w:r w:rsidRPr="00D727F0">
        <w:rPr>
          <w:b/>
          <w:bCs/>
        </w:rPr>
        <w:t>Postal Code</w:t>
      </w:r>
      <w:r w:rsidRPr="00D727F0">
        <w:t>: Cardinality equal to 4544.</w:t>
      </w:r>
    </w:p>
    <w:p w14:paraId="5F607C6A" w14:textId="3D590E44" w:rsidR="00046922" w:rsidRPr="00D727F0" w:rsidRDefault="00046922" w:rsidP="00046922">
      <w:pPr>
        <w:pStyle w:val="Prrafodelista"/>
        <w:numPr>
          <w:ilvl w:val="0"/>
          <w:numId w:val="13"/>
        </w:numPr>
      </w:pPr>
      <w:r w:rsidRPr="00D727F0">
        <w:rPr>
          <w:b/>
          <w:bCs/>
        </w:rPr>
        <w:t>Address</w:t>
      </w:r>
      <w:r w:rsidRPr="00D727F0">
        <w:t>: High cardinality (11911). Each physical address is unique.</w:t>
      </w:r>
    </w:p>
    <w:p w14:paraId="1391C9C6" w14:textId="1A24C1C2" w:rsidR="00046922" w:rsidRPr="00D727F0" w:rsidRDefault="00046922" w:rsidP="00046922">
      <w:pPr>
        <w:pStyle w:val="Prrafodelista"/>
        <w:numPr>
          <w:ilvl w:val="0"/>
          <w:numId w:val="13"/>
        </w:numPr>
      </w:pPr>
      <w:r w:rsidRPr="00D727F0">
        <w:rPr>
          <w:b/>
          <w:bCs/>
        </w:rPr>
        <w:t>Margin</w:t>
      </w:r>
      <w:r w:rsidRPr="00D727F0">
        <w:t>: Low cardinality (3). Different margins are represented by letters such as "D," "I," "N."</w:t>
      </w:r>
    </w:p>
    <w:p w14:paraId="5AF66D8C" w14:textId="5D19DD42" w:rsidR="00046922" w:rsidRPr="00D727F0" w:rsidRDefault="00046922" w:rsidP="00046922">
      <w:pPr>
        <w:pStyle w:val="Prrafodelista"/>
        <w:numPr>
          <w:ilvl w:val="0"/>
          <w:numId w:val="13"/>
        </w:numPr>
      </w:pPr>
      <w:r w:rsidRPr="00D727F0">
        <w:rPr>
          <w:b/>
          <w:bCs/>
        </w:rPr>
        <w:t>Longitude and Latitude</w:t>
      </w:r>
      <w:r w:rsidRPr="00D727F0">
        <w:t>: High cardinality (11911). They have unique values.</w:t>
      </w:r>
    </w:p>
    <w:p w14:paraId="3AD56BAD" w14:textId="18FF058D" w:rsidR="00046922" w:rsidRPr="00D727F0" w:rsidRDefault="00046922" w:rsidP="00046922">
      <w:pPr>
        <w:pStyle w:val="Prrafodelista"/>
        <w:numPr>
          <w:ilvl w:val="0"/>
          <w:numId w:val="13"/>
        </w:numPr>
      </w:pPr>
      <w:r w:rsidRPr="00D727F0">
        <w:rPr>
          <w:b/>
          <w:bCs/>
        </w:rPr>
        <w:t>Data Collection</w:t>
      </w:r>
      <w:r w:rsidRPr="00D727F0">
        <w:t>: Cardinality equal to 2480, multiple data collections carried out simultaneously.</w:t>
      </w:r>
    </w:p>
    <w:p w14:paraId="2890A131" w14:textId="49A443BE" w:rsidR="00046922" w:rsidRPr="00D727F0" w:rsidRDefault="00046922" w:rsidP="00046922">
      <w:pPr>
        <w:pStyle w:val="Prrafodelista"/>
        <w:numPr>
          <w:ilvl w:val="0"/>
          <w:numId w:val="13"/>
        </w:numPr>
      </w:pPr>
      <w:r w:rsidRPr="00D727F0">
        <w:rPr>
          <w:b/>
          <w:bCs/>
        </w:rPr>
        <w:t>Fuel Prices</w:t>
      </w:r>
      <w:r w:rsidRPr="00D727F0">
        <w:t>: Cardinality depends on the fuel; there are 437 different prices for gasoline and 481 for diesel.</w:t>
      </w:r>
    </w:p>
    <w:p w14:paraId="4F84AA5E" w14:textId="09DC4794" w:rsidR="00046922" w:rsidRPr="00D727F0" w:rsidRDefault="00046922" w:rsidP="00046922">
      <w:pPr>
        <w:pStyle w:val="Prrafodelista"/>
        <w:numPr>
          <w:ilvl w:val="0"/>
          <w:numId w:val="13"/>
        </w:numPr>
      </w:pPr>
      <w:r w:rsidRPr="00D727F0">
        <w:rPr>
          <w:b/>
          <w:bCs/>
        </w:rPr>
        <w:t>Sign</w:t>
      </w:r>
      <w:r w:rsidRPr="00D727F0">
        <w:t>: Cardinality equal to 4072. Multiple gas station names are identical.</w:t>
      </w:r>
    </w:p>
    <w:p w14:paraId="2F88C29F" w14:textId="7A87BF9C" w:rsidR="00046922" w:rsidRPr="00D727F0" w:rsidRDefault="00046922" w:rsidP="00046922">
      <w:pPr>
        <w:pStyle w:val="Prrafodelista"/>
        <w:numPr>
          <w:ilvl w:val="0"/>
          <w:numId w:val="13"/>
        </w:numPr>
      </w:pPr>
      <w:r w:rsidRPr="00D727F0">
        <w:rPr>
          <w:b/>
          <w:bCs/>
        </w:rPr>
        <w:t>Sale Type</w:t>
      </w:r>
      <w:r w:rsidRPr="00D727F0">
        <w:t>: Cardinality equal to 2. Different types of sales, such as "P" (public) or "R" (restricted).</w:t>
      </w:r>
    </w:p>
    <w:p w14:paraId="2C9F2BE0" w14:textId="6164E610" w:rsidR="00046922" w:rsidRPr="00D727F0" w:rsidRDefault="00046922" w:rsidP="00046922">
      <w:pPr>
        <w:pStyle w:val="Prrafodelista"/>
        <w:numPr>
          <w:ilvl w:val="0"/>
          <w:numId w:val="13"/>
        </w:numPr>
      </w:pPr>
      <w:r w:rsidRPr="00D727F0">
        <w:rPr>
          <w:b/>
          <w:bCs/>
        </w:rPr>
        <w:t>Remarks</w:t>
      </w:r>
      <w:r w:rsidRPr="00D727F0">
        <w:t>: Cardinality equal to 2. Different observations or additional notes.</w:t>
      </w:r>
    </w:p>
    <w:p w14:paraId="7162E93E" w14:textId="2FD85AD2" w:rsidR="00046922" w:rsidRPr="00D727F0" w:rsidRDefault="00046922" w:rsidP="00046922">
      <w:pPr>
        <w:pStyle w:val="Prrafodelista"/>
        <w:numPr>
          <w:ilvl w:val="0"/>
          <w:numId w:val="13"/>
        </w:numPr>
      </w:pPr>
      <w:r w:rsidRPr="00D727F0">
        <w:rPr>
          <w:b/>
          <w:bCs/>
        </w:rPr>
        <w:t>Schedule</w:t>
      </w:r>
      <w:r w:rsidRPr="00D727F0">
        <w:t>: Cardinality equal to 1334. Different operating hours.</w:t>
      </w:r>
    </w:p>
    <w:p w14:paraId="356B62E2" w14:textId="7B75F341" w:rsidR="00E57B2C" w:rsidRDefault="00046922" w:rsidP="00046922">
      <w:pPr>
        <w:pStyle w:val="Prrafodelista"/>
        <w:numPr>
          <w:ilvl w:val="0"/>
          <w:numId w:val="13"/>
        </w:numPr>
      </w:pPr>
      <w:r w:rsidRPr="00D727F0">
        <w:rPr>
          <w:b/>
          <w:bCs/>
        </w:rPr>
        <w:t>Service Type</w:t>
      </w:r>
      <w:r w:rsidRPr="00D727F0">
        <w:t>: Cardinality equal to 1712. Different types of services offered.</w:t>
      </w:r>
    </w:p>
    <w:p w14:paraId="3FE84ADA" w14:textId="77777777" w:rsidR="00105094" w:rsidRDefault="00105094" w:rsidP="00105094">
      <w:pPr>
        <w:pStyle w:val="Prrafodelista"/>
      </w:pPr>
    </w:p>
    <w:p w14:paraId="4E0F7065" w14:textId="497A3E2C" w:rsidR="00D6786A" w:rsidRPr="00D727F0" w:rsidRDefault="00D6786A" w:rsidP="00D6786A">
      <w:pPr>
        <w:jc w:val="both"/>
      </w:pPr>
      <w:r w:rsidRPr="00D6786A">
        <w:t>The data was enhanced by incorporating shape data that includes the boundaries of the various provinces in Spain, along with additional information such as their identifier and the corresponding borough. In the subsequent sections, we will elaborate on the distinct transformations applied to the data to implement various idioms.</w:t>
      </w:r>
    </w:p>
    <w:p w14:paraId="4B78634A" w14:textId="1B12E273" w:rsidR="00EE4986" w:rsidRDefault="00FD4C0F" w:rsidP="00105094">
      <w:pPr>
        <w:pStyle w:val="Ttulo2"/>
        <w:numPr>
          <w:ilvl w:val="1"/>
          <w:numId w:val="36"/>
        </w:numPr>
      </w:pPr>
      <w:bookmarkStart w:id="18" w:name="_Toc151687864"/>
      <w:r w:rsidRPr="00D727F0">
        <w:lastRenderedPageBreak/>
        <w:t>Task abstractions</w:t>
      </w:r>
      <w:bookmarkEnd w:id="18"/>
    </w:p>
    <w:p w14:paraId="2A86B4BF" w14:textId="69B16A57" w:rsidR="004F32CA" w:rsidRDefault="004F32CA" w:rsidP="004F32CA">
      <w:r>
        <w:t>The methodology followed to perform task abstraction encompasses a total of 3 questions</w:t>
      </w:r>
      <w:r w:rsidR="00C27894">
        <w:t xml:space="preserve"> (</w:t>
      </w:r>
      <w:r w:rsidR="00C27894">
        <w:fldChar w:fldCharType="begin"/>
      </w:r>
      <w:r w:rsidR="00C27894">
        <w:instrText xml:space="preserve"> REF _Ref151680210 \h </w:instrText>
      </w:r>
      <w:r w:rsidR="00C27894">
        <w:fldChar w:fldCharType="separate"/>
      </w:r>
      <w:r w:rsidR="002759F2">
        <w:t xml:space="preserve">Figure </w:t>
      </w:r>
      <w:r w:rsidR="002759F2">
        <w:rPr>
          <w:noProof/>
        </w:rPr>
        <w:t>6</w:t>
      </w:r>
      <w:r w:rsidR="00C27894">
        <w:fldChar w:fldCharType="end"/>
      </w:r>
      <w:r w:rsidR="00C27894">
        <w:t>)</w:t>
      </w:r>
      <w:r>
        <w:t>:</w:t>
      </w:r>
    </w:p>
    <w:p w14:paraId="0CD0C39B" w14:textId="29F8D014" w:rsidR="004F32CA" w:rsidRDefault="004F32CA" w:rsidP="004F32CA">
      <w:pPr>
        <w:pStyle w:val="Prrafodelista"/>
        <w:numPr>
          <w:ilvl w:val="0"/>
          <w:numId w:val="37"/>
        </w:numPr>
      </w:pPr>
      <w:r>
        <w:t>What</w:t>
      </w:r>
      <w:r w:rsidR="00C27894">
        <w:t>?</w:t>
      </w:r>
      <w:r>
        <w:t>: This is related to search and query, involving the identification and definition of key elements.</w:t>
      </w:r>
    </w:p>
    <w:p w14:paraId="3FECB7F9" w14:textId="59A7C0F1" w:rsidR="004F32CA" w:rsidRDefault="004F32CA" w:rsidP="004F32CA">
      <w:pPr>
        <w:pStyle w:val="Prrafodelista"/>
        <w:numPr>
          <w:ilvl w:val="0"/>
          <w:numId w:val="37"/>
        </w:numPr>
      </w:pPr>
      <w:r>
        <w:t>Why</w:t>
      </w:r>
      <w:r w:rsidR="00C27894">
        <w:t>?</w:t>
      </w:r>
      <w:r>
        <w:t>: This is related to questions and targets, aiming to understand the purpose and objectives.</w:t>
      </w:r>
    </w:p>
    <w:p w14:paraId="7F220D04" w14:textId="13A1C58E" w:rsidR="00B13777" w:rsidRPr="00B13777" w:rsidRDefault="004F32CA" w:rsidP="004F32CA">
      <w:pPr>
        <w:pStyle w:val="Prrafodelista"/>
        <w:numPr>
          <w:ilvl w:val="0"/>
          <w:numId w:val="37"/>
        </w:numPr>
      </w:pPr>
      <w:r>
        <w:t>How</w:t>
      </w:r>
      <w:r w:rsidR="00C27894">
        <w:t>?</w:t>
      </w:r>
      <w:r>
        <w:t>: This is related to design choices, focusing on the methods and approaches used in the abstraction process</w:t>
      </w:r>
    </w:p>
    <w:p w14:paraId="2BB7A3B5" w14:textId="77777777" w:rsidR="00594E04" w:rsidRDefault="00EF6D1D" w:rsidP="00594E04">
      <w:pPr>
        <w:keepNext/>
      </w:pPr>
      <w:r>
        <w:rPr>
          <w:noProof/>
        </w:rPr>
        <w:drawing>
          <wp:inline distT="0" distB="0" distL="0" distR="0" wp14:anchorId="0B628484" wp14:editId="00EB0175">
            <wp:extent cx="5400040" cy="2345055"/>
            <wp:effectExtent l="0" t="0" r="0" b="0"/>
            <wp:docPr id="1281818554" name="Imagen 128181855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81818554"/>
                    <pic:cNvPicPr/>
                  </pic:nvPicPr>
                  <pic:blipFill>
                    <a:blip r:embed="rId18">
                      <a:extLst>
                        <a:ext uri="{28A0092B-C50C-407E-A947-70E740481C1C}">
                          <a14:useLocalDpi xmlns:a14="http://schemas.microsoft.com/office/drawing/2010/main" val="0"/>
                        </a:ext>
                      </a:extLst>
                    </a:blip>
                    <a:stretch>
                      <a:fillRect/>
                    </a:stretch>
                  </pic:blipFill>
                  <pic:spPr>
                    <a:xfrm>
                      <a:off x="0" y="0"/>
                      <a:ext cx="5400040" cy="2345055"/>
                    </a:xfrm>
                    <a:prstGeom prst="rect">
                      <a:avLst/>
                    </a:prstGeom>
                  </pic:spPr>
                </pic:pic>
              </a:graphicData>
            </a:graphic>
          </wp:inline>
        </w:drawing>
      </w:r>
    </w:p>
    <w:p w14:paraId="02C956D8" w14:textId="3A15F0E1" w:rsidR="00EE4986" w:rsidRDefault="00594E04" w:rsidP="00594E04">
      <w:pPr>
        <w:pStyle w:val="Descripcin"/>
        <w:jc w:val="center"/>
      </w:pPr>
      <w:bookmarkStart w:id="19" w:name="_Ref151680210"/>
      <w:bookmarkStart w:id="20" w:name="_Toc151687875"/>
      <w:r>
        <w:t xml:space="preserve">Figure </w:t>
      </w:r>
      <w:r>
        <w:fldChar w:fldCharType="begin"/>
      </w:r>
      <w:r>
        <w:instrText xml:space="preserve"> SEQ Figure \* ARABIC </w:instrText>
      </w:r>
      <w:r>
        <w:fldChar w:fldCharType="separate"/>
      </w:r>
      <w:r w:rsidR="002759F2">
        <w:rPr>
          <w:noProof/>
        </w:rPr>
        <w:t>6</w:t>
      </w:r>
      <w:r>
        <w:fldChar w:fldCharType="end"/>
      </w:r>
      <w:bookmarkEnd w:id="19"/>
      <w:r w:rsidR="005A35B9">
        <w:t xml:space="preserve">. Abstract task, </w:t>
      </w:r>
      <w:r w:rsidR="00D839DF">
        <w:t>abstract data and views and methods schema.</w:t>
      </w:r>
      <w:bookmarkEnd w:id="20"/>
    </w:p>
    <w:p w14:paraId="0FD36F0B" w14:textId="4EF86CE5" w:rsidR="005A0577" w:rsidRDefault="005A0577" w:rsidP="00EF6D1D">
      <w:r w:rsidRPr="005A0577">
        <w:t xml:space="preserve">The idea is to identify </w:t>
      </w:r>
      <w:r w:rsidRPr="005A0577">
        <w:rPr>
          <w:i/>
          <w:iCs/>
        </w:rPr>
        <w:t>why</w:t>
      </w:r>
      <w:r w:rsidRPr="005A0577">
        <w:rPr>
          <w:i/>
          <w:iCs/>
        </w:rPr>
        <w:t>?</w:t>
      </w:r>
      <w:r w:rsidRPr="005A0577">
        <w:t xml:space="preserve"> it is needed, </w:t>
      </w:r>
      <w:r w:rsidRPr="005A0577">
        <w:rPr>
          <w:i/>
          <w:iCs/>
        </w:rPr>
        <w:t>what</w:t>
      </w:r>
      <w:r w:rsidRPr="005A0577">
        <w:rPr>
          <w:i/>
          <w:iCs/>
        </w:rPr>
        <w:t>?</w:t>
      </w:r>
      <w:r w:rsidRPr="005A0577">
        <w:t xml:space="preserve"> can be achieved, and </w:t>
      </w:r>
      <w:r w:rsidRPr="005A0577">
        <w:rPr>
          <w:i/>
          <w:iCs/>
        </w:rPr>
        <w:t>how</w:t>
      </w:r>
      <w:r w:rsidRPr="005A0577">
        <w:rPr>
          <w:i/>
          <w:iCs/>
        </w:rPr>
        <w:t>?</w:t>
      </w:r>
      <w:r w:rsidRPr="005A0577">
        <w:t xml:space="preserve"> it can be implemented with a more general visualization before moving on to a specific case</w:t>
      </w:r>
      <w:r>
        <w:t>.</w:t>
      </w:r>
    </w:p>
    <w:p w14:paraId="57336B38" w14:textId="13E69449" w:rsidR="00145293" w:rsidRPr="00D727F0" w:rsidRDefault="00145293" w:rsidP="00EF6D1D">
      <w:r w:rsidRPr="00145293">
        <w:t xml:space="preserve">In this section, a series of questions related to task abstractions will be presented. </w:t>
      </w:r>
      <w:r w:rsidR="00A52B75" w:rsidRPr="00A52B75">
        <w:t>For each question, a brief description is provided, and below these questions, the tables corresponding to the abstract tasks are presented.</w:t>
      </w:r>
    </w:p>
    <w:p w14:paraId="416AF2B8" w14:textId="38288BDC" w:rsidR="00023A45" w:rsidRPr="00023A45" w:rsidRDefault="00C561AC" w:rsidP="00385BBC">
      <w:pPr>
        <w:pStyle w:val="Ttulo3"/>
        <w:numPr>
          <w:ilvl w:val="2"/>
          <w:numId w:val="37"/>
        </w:numPr>
      </w:pPr>
      <w:bookmarkStart w:id="21" w:name="_Toc151687865"/>
      <w:r w:rsidRPr="00D727F0">
        <w:t>Visualization 1</w:t>
      </w:r>
      <w:r w:rsidR="003B039F">
        <w:t xml:space="preserve"> (</w:t>
      </w:r>
      <w:r w:rsidR="009200DE">
        <w:t>Price per regions)</w:t>
      </w:r>
      <w:bookmarkEnd w:id="21"/>
    </w:p>
    <w:p w14:paraId="620D6AA7" w14:textId="502B9869" w:rsidR="00FC0B32" w:rsidRPr="00D727F0" w:rsidRDefault="00FC0B32" w:rsidP="00EF6D1D">
      <w:pPr>
        <w:rPr>
          <w:b/>
          <w:bCs/>
        </w:rPr>
      </w:pPr>
      <w:r w:rsidRPr="00D727F0">
        <w:rPr>
          <w:b/>
          <w:bCs/>
        </w:rPr>
        <w:t xml:space="preserve">Why is visualization being used? </w:t>
      </w:r>
    </w:p>
    <w:p w14:paraId="4A77C9F7" w14:textId="73C5DDAD" w:rsidR="009A4D79" w:rsidRPr="00D727F0" w:rsidRDefault="00D95BCC" w:rsidP="009A4D79">
      <w:r w:rsidRPr="00D727F0">
        <w:t xml:space="preserve">The visualization is used to present clear and effective information about fuel prices in different provinces of Spain, targeting drivers and fuel distributors. Users can </w:t>
      </w:r>
      <w:r w:rsidR="00544799">
        <w:t>find new knowledge about</w:t>
      </w:r>
      <w:r w:rsidR="00CE3FB9">
        <w:t xml:space="preserve"> </w:t>
      </w:r>
      <w:r w:rsidRPr="00D727F0">
        <w:t xml:space="preserve">geographical patterns </w:t>
      </w:r>
      <w:r w:rsidR="00CE3FB9">
        <w:t xml:space="preserve">and mean values </w:t>
      </w:r>
      <w:r w:rsidRPr="00D727F0">
        <w:t>in prices</w:t>
      </w:r>
      <w:r w:rsidR="00544799">
        <w:t xml:space="preserve"> that weren’t presented before in the original dataset</w:t>
      </w:r>
      <w:r w:rsidR="004F4611">
        <w:t>. That makes "discover" the main action</w:t>
      </w:r>
      <w:r w:rsidR="00CE3FB9">
        <w:t>.</w:t>
      </w:r>
    </w:p>
    <w:p w14:paraId="1FF40FBD" w14:textId="77777777" w:rsidR="00FC0B32" w:rsidRPr="00D727F0" w:rsidRDefault="00FC0B32" w:rsidP="00EF6D1D">
      <w:pPr>
        <w:rPr>
          <w:b/>
          <w:bCs/>
        </w:rPr>
      </w:pPr>
      <w:r w:rsidRPr="00D727F0">
        <w:rPr>
          <w:b/>
          <w:bCs/>
        </w:rPr>
        <w:t xml:space="preserve">What kind of search is performed based on whether the target and the location are known or not? </w:t>
      </w:r>
    </w:p>
    <w:p w14:paraId="3540D75A" w14:textId="53BB0452" w:rsidR="000C3DE3" w:rsidRDefault="000C3DE3" w:rsidP="00EF6D1D">
      <w:r w:rsidRPr="000C3DE3">
        <w:t xml:space="preserve">Users initiate a search action to locate specific information within the visualization. The patterns are predetermined, </w:t>
      </w:r>
      <w:r w:rsidR="004B0284" w:rsidRPr="000C3DE3">
        <w:t>they are aware that they are seeking a relation with the price level</w:t>
      </w:r>
      <w:r w:rsidR="004B0284">
        <w:t xml:space="preserve"> (target)</w:t>
      </w:r>
      <w:r w:rsidR="004B0284" w:rsidRPr="000C3DE3">
        <w:t>, such as finding an expensive</w:t>
      </w:r>
      <w:r w:rsidR="004B0284">
        <w:t xml:space="preserve">, </w:t>
      </w:r>
      <w:r w:rsidR="000D18F9">
        <w:t>medium,</w:t>
      </w:r>
      <w:r w:rsidR="004B0284" w:rsidRPr="000C3DE3">
        <w:t xml:space="preserve"> or </w:t>
      </w:r>
      <w:r w:rsidR="000D18F9">
        <w:t>cheap</w:t>
      </w:r>
      <w:r w:rsidR="00F777C9">
        <w:t xml:space="preserve"> regions group</w:t>
      </w:r>
      <w:r w:rsidR="000D18F9">
        <w:t>. However,</w:t>
      </w:r>
      <w:r w:rsidR="004B0284">
        <w:t xml:space="preserve"> </w:t>
      </w:r>
      <w:r w:rsidRPr="000C3DE3">
        <w:t xml:space="preserve">users are uncertain about the exact </w:t>
      </w:r>
      <w:r w:rsidR="00037301">
        <w:t>location</w:t>
      </w:r>
      <w:r w:rsidRPr="000C3DE3">
        <w:t xml:space="preserve"> for identifying the pattern (where it will be discovered in the visualization). In this case, the search will involve </w:t>
      </w:r>
      <w:r w:rsidR="00BA32EB">
        <w:t>"</w:t>
      </w:r>
      <w:r w:rsidR="00CC40DF">
        <w:t>locating</w:t>
      </w:r>
      <w:r w:rsidR="00BA32EB">
        <w:t>"</w:t>
      </w:r>
      <w:r>
        <w:t>.</w:t>
      </w:r>
    </w:p>
    <w:p w14:paraId="31855B21" w14:textId="78537873" w:rsidR="00FC0B32" w:rsidRDefault="00FC0B32" w:rsidP="00EF6D1D">
      <w:pPr>
        <w:rPr>
          <w:b/>
          <w:bCs/>
        </w:rPr>
      </w:pPr>
      <w:r w:rsidRPr="00D727F0">
        <w:rPr>
          <w:b/>
          <w:bCs/>
        </w:rPr>
        <w:t>What kind of query is made based on the results of the previous question?</w:t>
      </w:r>
    </w:p>
    <w:p w14:paraId="516C7AC8" w14:textId="7997CEE7" w:rsidR="00B74506" w:rsidRPr="00B74506" w:rsidRDefault="00B74506" w:rsidP="00EF6D1D">
      <w:r w:rsidRPr="00B74506">
        <w:lastRenderedPageBreak/>
        <w:t>The three types of queries are made:</w:t>
      </w:r>
    </w:p>
    <w:p w14:paraId="433125E9" w14:textId="072F37B5" w:rsidR="00626952" w:rsidRDefault="00A17CD0" w:rsidP="00D92B14">
      <w:pPr>
        <w:pStyle w:val="Prrafodelista"/>
        <w:numPr>
          <w:ilvl w:val="0"/>
          <w:numId w:val="29"/>
        </w:numPr>
      </w:pPr>
      <w:r w:rsidRPr="00D727F0">
        <w:t xml:space="preserve">Summarize: Since users have a full view of the map with all provinces and their respective fuel prices, the </w:t>
      </w:r>
      <w:r w:rsidR="00D839DF">
        <w:t>‘</w:t>
      </w:r>
      <w:r w:rsidRPr="00D727F0">
        <w:t>summarize</w:t>
      </w:r>
      <w:r w:rsidR="00D839DF">
        <w:t>’</w:t>
      </w:r>
      <w:r w:rsidRPr="00D727F0">
        <w:t xml:space="preserve"> action fits well. Users can use this action to obtain a general overview of fuel prices in all provinces in a concise and understandable manner. It allows them to grasp the data overview without the need to search for specific details or compare multiple targets.</w:t>
      </w:r>
    </w:p>
    <w:p w14:paraId="6C9998AD" w14:textId="30D2F122" w:rsidR="00D92B14" w:rsidRDefault="00D92B14" w:rsidP="00D92B14">
      <w:pPr>
        <w:pStyle w:val="Prrafodelista"/>
        <w:numPr>
          <w:ilvl w:val="0"/>
          <w:numId w:val="29"/>
        </w:numPr>
      </w:pPr>
      <w:r>
        <w:t>Identify: The users can Look for a specific province to know the price</w:t>
      </w:r>
      <w:r w:rsidR="003645CF">
        <w:t>.</w:t>
      </w:r>
    </w:p>
    <w:p w14:paraId="78794A58" w14:textId="4F74B579" w:rsidR="003645CF" w:rsidRDefault="003645CF" w:rsidP="00D92B14">
      <w:pPr>
        <w:pStyle w:val="Prrafodelista"/>
        <w:numPr>
          <w:ilvl w:val="0"/>
          <w:numId w:val="29"/>
        </w:numPr>
      </w:pPr>
      <w:r>
        <w:t>Compare: The users can check differences in the prices of the regions.</w:t>
      </w:r>
    </w:p>
    <w:p w14:paraId="25159998" w14:textId="60E9544A" w:rsidR="00235172" w:rsidRDefault="00235172" w:rsidP="00B15A4A">
      <w:r w:rsidRPr="00235172">
        <w:t>The primary emphasis will center around comparing the outcomes across various regions. This comparative analysis aims to highlight distinctions in fuel prices, providing users with a valuable understanding of the regional variations. By focusing on the comparison of results, users can discern trends, identify disparities, and draw insights into the factors influencing pricing differences among different provinces.</w:t>
      </w:r>
      <w:r w:rsidR="00BA32EB">
        <w:t xml:space="preserve"> In this case, the query will involve "comparing".</w:t>
      </w:r>
    </w:p>
    <w:p w14:paraId="7D56CA03" w14:textId="496AE665" w:rsidR="00B15A4A" w:rsidRPr="00D727F0" w:rsidRDefault="00B15A4A" w:rsidP="00B15A4A">
      <w:pPr>
        <w:rPr>
          <w:b/>
          <w:bCs/>
        </w:rPr>
      </w:pPr>
      <w:r w:rsidRPr="00D727F0">
        <w:rPr>
          <w:b/>
          <w:bCs/>
        </w:rPr>
        <w:t>What are the different task targets?</w:t>
      </w:r>
    </w:p>
    <w:p w14:paraId="7C079354" w14:textId="3A2AC965" w:rsidR="00C95A3B" w:rsidRPr="00AE1DCC" w:rsidRDefault="00C95A3B" w:rsidP="00AE1DCC">
      <w:r w:rsidRPr="00AE1DCC">
        <w:t xml:space="preserve">The known target that the user is trying to find within an unknown location is the price level relation between provinces (or regions), such as identifying a high price shared by two </w:t>
      </w:r>
      <w:r w:rsidRPr="00AE1DCC">
        <w:t>provinces.</w:t>
      </w:r>
    </w:p>
    <w:p w14:paraId="08F76B2D" w14:textId="7DF35B6E" w:rsidR="005959D9" w:rsidRDefault="00B15A4A" w:rsidP="00A74C7C">
      <w:pPr>
        <w:rPr>
          <w:b/>
          <w:bCs/>
        </w:rPr>
      </w:pPr>
      <w:r w:rsidRPr="00D727F0">
        <w:rPr>
          <w:b/>
          <w:bCs/>
        </w:rPr>
        <w:t>How is going to be performed?</w:t>
      </w:r>
    </w:p>
    <w:p w14:paraId="6BCF5AC0" w14:textId="77777777" w:rsidR="002363B5" w:rsidRDefault="002363B5" w:rsidP="0043681F">
      <w:r w:rsidRPr="002363B5">
        <w:t>The user is required to navigate within the visualization, selecting a particular fuel type, and choosing provinces for the purpose of comparing prices.</w:t>
      </w:r>
    </w:p>
    <w:p w14:paraId="4CF3658E" w14:textId="72FCEAFA" w:rsidR="0043681F" w:rsidRDefault="009C7C58" w:rsidP="0043681F">
      <w:pPr>
        <w:rPr>
          <w:b/>
          <w:bCs/>
        </w:rPr>
      </w:pPr>
      <w:r>
        <w:rPr>
          <w:b/>
          <w:bCs/>
        </w:rPr>
        <w:t>Summarize</w:t>
      </w:r>
    </w:p>
    <w:p w14:paraId="59ECF6D5" w14:textId="3D84C5A7" w:rsidR="009C7C58" w:rsidRPr="00DF7566" w:rsidRDefault="009C7C58" w:rsidP="00DF7566">
      <w:r w:rsidRPr="00DF7566">
        <w:t xml:space="preserve">Task abstraction for this </w:t>
      </w:r>
      <w:r w:rsidR="005D58B5" w:rsidRPr="00DF7566">
        <w:t>question would be "discover,</w:t>
      </w:r>
      <w:r w:rsidR="00CC40DF" w:rsidRPr="00DF7566">
        <w:t xml:space="preserve"> </w:t>
      </w:r>
      <w:r w:rsidR="00ED0593">
        <w:t>l</w:t>
      </w:r>
      <w:r w:rsidR="00CC40DF" w:rsidRPr="00DF7566">
        <w:t>ocate</w:t>
      </w:r>
      <w:r w:rsidR="00290FF2" w:rsidRPr="00DF7566">
        <w:t xml:space="preserve">, and </w:t>
      </w:r>
      <w:r w:rsidR="005C07C4" w:rsidRPr="00DF7566">
        <w:t>compare prices mean between province zones"</w:t>
      </w:r>
      <w:r w:rsidR="00DF7566">
        <w:t xml:space="preserve"> (</w:t>
      </w:r>
      <w:r w:rsidR="00DF7566">
        <w:fldChar w:fldCharType="begin"/>
      </w:r>
      <w:r w:rsidR="00DF7566">
        <w:instrText xml:space="preserve"> REF _Ref151683921 \h </w:instrText>
      </w:r>
      <w:r w:rsidR="00DF7566">
        <w:fldChar w:fldCharType="separate"/>
      </w:r>
      <w:r w:rsidR="002759F2">
        <w:t xml:space="preserve">Table </w:t>
      </w:r>
      <w:r w:rsidR="002759F2">
        <w:rPr>
          <w:noProof/>
        </w:rPr>
        <w:t>1</w:t>
      </w:r>
      <w:r w:rsidR="00DF7566">
        <w:fldChar w:fldCharType="end"/>
      </w:r>
      <w:r w:rsidR="00DF7566">
        <w:t>)</w:t>
      </w:r>
      <w:r w:rsidR="005C07C4" w:rsidRPr="00DF7566">
        <w:t>.</w:t>
      </w:r>
    </w:p>
    <w:p w14:paraId="1982EAB8" w14:textId="5FA4BF8B" w:rsidR="00903E8A" w:rsidRPr="0043681F" w:rsidRDefault="00903E8A" w:rsidP="00903E8A">
      <w:pPr>
        <w:pStyle w:val="Descripcin"/>
        <w:jc w:val="center"/>
        <w:rPr>
          <w:b/>
          <w:bCs/>
        </w:rPr>
      </w:pPr>
      <w:bookmarkStart w:id="22" w:name="_Ref151683921"/>
      <w:bookmarkStart w:id="23" w:name="_Toc151687849"/>
      <w:r>
        <w:t xml:space="preserve">Table </w:t>
      </w:r>
      <w:r>
        <w:fldChar w:fldCharType="begin"/>
      </w:r>
      <w:r>
        <w:instrText xml:space="preserve"> SEQ Table \* ARABIC </w:instrText>
      </w:r>
      <w:r>
        <w:fldChar w:fldCharType="separate"/>
      </w:r>
      <w:r w:rsidR="002759F2">
        <w:rPr>
          <w:noProof/>
        </w:rPr>
        <w:t>1</w:t>
      </w:r>
      <w:r>
        <w:fldChar w:fldCharType="end"/>
      </w:r>
      <w:bookmarkEnd w:id="22"/>
      <w:r>
        <w:t>.</w:t>
      </w:r>
      <w:r w:rsidR="009A0E7B">
        <w:t xml:space="preserve"> Summarize of task abstraction for visualization 1.</w:t>
      </w:r>
      <w:bookmarkEnd w:id="23"/>
    </w:p>
    <w:tbl>
      <w:tblPr>
        <w:tblStyle w:val="Tablaconcuadrcula"/>
        <w:tblW w:w="0" w:type="auto"/>
        <w:tblLook w:val="04A0" w:firstRow="1" w:lastRow="0" w:firstColumn="1" w:lastColumn="0" w:noHBand="0" w:noVBand="1"/>
      </w:tblPr>
      <w:tblGrid>
        <w:gridCol w:w="2831"/>
        <w:gridCol w:w="2831"/>
        <w:gridCol w:w="2832"/>
      </w:tblGrid>
      <w:tr w:rsidR="00CC0D5D" w:rsidRPr="00D727F0" w14:paraId="6CC7A379" w14:textId="77777777" w:rsidTr="00516655">
        <w:tc>
          <w:tcPr>
            <w:tcW w:w="2831" w:type="dxa"/>
          </w:tcPr>
          <w:p w14:paraId="223B8B66" w14:textId="77777777" w:rsidR="00CC0D5D" w:rsidRPr="00D727F0" w:rsidRDefault="00CC0D5D" w:rsidP="00516655">
            <w:pPr>
              <w:rPr>
                <w:b/>
                <w:bCs/>
                <w:u w:val="thick"/>
              </w:rPr>
            </w:pPr>
            <w:r w:rsidRPr="00D727F0">
              <w:rPr>
                <w:b/>
                <w:bCs/>
                <w:color w:val="C00000"/>
                <w:u w:val="thick"/>
              </w:rPr>
              <w:t>What?__________________</w:t>
            </w:r>
          </w:p>
        </w:tc>
        <w:tc>
          <w:tcPr>
            <w:tcW w:w="2831" w:type="dxa"/>
          </w:tcPr>
          <w:p w14:paraId="615F8B6A" w14:textId="77777777" w:rsidR="00CC0D5D" w:rsidRPr="00D727F0" w:rsidRDefault="00CC0D5D" w:rsidP="00516655">
            <w:pPr>
              <w:rPr>
                <w:b/>
                <w:bCs/>
                <w:u w:val="thick"/>
              </w:rPr>
            </w:pPr>
            <w:r w:rsidRPr="00C55B5B">
              <w:rPr>
                <w:b/>
                <w:color w:val="FFC000" w:themeColor="accent4"/>
                <w:u w:val="thick"/>
              </w:rPr>
              <w:t>Why?___________________</w:t>
            </w:r>
          </w:p>
        </w:tc>
        <w:tc>
          <w:tcPr>
            <w:tcW w:w="2832" w:type="dxa"/>
          </w:tcPr>
          <w:p w14:paraId="297446AA" w14:textId="77777777" w:rsidR="00CC0D5D" w:rsidRPr="00D727F0" w:rsidRDefault="00CC0D5D" w:rsidP="00516655">
            <w:pPr>
              <w:rPr>
                <w:b/>
                <w:bCs/>
                <w:u w:val="thick"/>
              </w:rPr>
            </w:pPr>
            <w:r w:rsidRPr="00D727F0">
              <w:rPr>
                <w:b/>
                <w:bCs/>
                <w:color w:val="00B050"/>
                <w:u w:val="thick"/>
              </w:rPr>
              <w:t>How?___________________</w:t>
            </w:r>
          </w:p>
        </w:tc>
      </w:tr>
      <w:tr w:rsidR="00CC0D5D" w:rsidRPr="00D727F0" w14:paraId="7C15DA94" w14:textId="77777777" w:rsidTr="00516655">
        <w:tc>
          <w:tcPr>
            <w:tcW w:w="2831" w:type="dxa"/>
          </w:tcPr>
          <w:p w14:paraId="49A4A51B" w14:textId="4382708E" w:rsidR="00CC0D5D" w:rsidRDefault="000D2249" w:rsidP="00CC0D5D">
            <w:pPr>
              <w:pStyle w:val="Prrafodelista"/>
              <w:numPr>
                <w:ilvl w:val="0"/>
                <w:numId w:val="18"/>
              </w:numPr>
            </w:pPr>
            <w:r>
              <w:t>Locate</w:t>
            </w:r>
          </w:p>
          <w:p w14:paraId="7C2E3AF4" w14:textId="73F7CA67" w:rsidR="005C07C4" w:rsidRPr="00D727F0" w:rsidRDefault="005C07C4" w:rsidP="00CC0D5D">
            <w:pPr>
              <w:pStyle w:val="Prrafodelista"/>
              <w:numPr>
                <w:ilvl w:val="0"/>
                <w:numId w:val="18"/>
              </w:numPr>
            </w:pPr>
            <w:r>
              <w:t>Compare</w:t>
            </w:r>
          </w:p>
        </w:tc>
        <w:tc>
          <w:tcPr>
            <w:tcW w:w="2831" w:type="dxa"/>
          </w:tcPr>
          <w:p w14:paraId="039688AA" w14:textId="2CE657D8" w:rsidR="00CC0D5D" w:rsidRDefault="00CC0D5D" w:rsidP="00E05DD8">
            <w:pPr>
              <w:pStyle w:val="Prrafodelista"/>
              <w:numPr>
                <w:ilvl w:val="0"/>
                <w:numId w:val="17"/>
              </w:numPr>
            </w:pPr>
            <w:r w:rsidRPr="00D727F0">
              <w:t>Actions</w:t>
            </w:r>
            <w:r w:rsidR="00E05DD8">
              <w:t>:</w:t>
            </w:r>
          </w:p>
          <w:p w14:paraId="647342D7" w14:textId="634CA5D7" w:rsidR="00E05DD8" w:rsidRPr="00D727F0" w:rsidRDefault="00AF1BEC" w:rsidP="00E05DD8">
            <w:pPr>
              <w:pStyle w:val="Prrafodelista"/>
              <w:numPr>
                <w:ilvl w:val="0"/>
                <w:numId w:val="40"/>
              </w:numPr>
            </w:pPr>
            <w:r>
              <w:t>Discover</w:t>
            </w:r>
          </w:p>
          <w:p w14:paraId="41059B61" w14:textId="77777777" w:rsidR="00CC0D5D" w:rsidRPr="00D727F0" w:rsidRDefault="00CC0D5D" w:rsidP="00CC0D5D">
            <w:pPr>
              <w:pStyle w:val="Prrafodelista"/>
              <w:numPr>
                <w:ilvl w:val="0"/>
                <w:numId w:val="17"/>
              </w:numPr>
            </w:pPr>
            <w:r w:rsidRPr="00D727F0">
              <w:t xml:space="preserve">Targets: </w:t>
            </w:r>
          </w:p>
          <w:p w14:paraId="58B5F004" w14:textId="1F438203" w:rsidR="00CC0D5D" w:rsidRPr="00D727F0" w:rsidRDefault="00447D9F" w:rsidP="00CC0D5D">
            <w:pPr>
              <w:pStyle w:val="Prrafodelista"/>
              <w:numPr>
                <w:ilvl w:val="0"/>
                <w:numId w:val="26"/>
              </w:numPr>
            </w:pPr>
            <w:r>
              <w:t>P</w:t>
            </w:r>
            <w:r w:rsidRPr="00447D9F">
              <w:t>rice leve</w:t>
            </w:r>
            <w:r>
              <w:t>l relationship between provinces.</w:t>
            </w:r>
          </w:p>
        </w:tc>
        <w:tc>
          <w:tcPr>
            <w:tcW w:w="2832" w:type="dxa"/>
          </w:tcPr>
          <w:p w14:paraId="56C5B666" w14:textId="38E8FBAA" w:rsidR="00CC0D5D" w:rsidRDefault="00CC0D5D" w:rsidP="00CC0D5D">
            <w:pPr>
              <w:pStyle w:val="Prrafodelista"/>
              <w:numPr>
                <w:ilvl w:val="0"/>
                <w:numId w:val="18"/>
              </w:numPr>
            </w:pPr>
            <w:r>
              <w:t>Navigate</w:t>
            </w:r>
          </w:p>
          <w:p w14:paraId="79F344F0" w14:textId="1A054CDF" w:rsidR="009417C8" w:rsidRPr="00D727F0" w:rsidRDefault="00CC0D5D" w:rsidP="009417C8">
            <w:pPr>
              <w:pStyle w:val="Prrafodelista"/>
              <w:numPr>
                <w:ilvl w:val="0"/>
                <w:numId w:val="18"/>
              </w:numPr>
            </w:pPr>
            <w:r>
              <w:t xml:space="preserve">Select (Fuel type) </w:t>
            </w:r>
            <w:r w:rsidR="00614176">
              <w:t>.</w:t>
            </w:r>
          </w:p>
          <w:p w14:paraId="2D785306" w14:textId="5A556B61" w:rsidR="00CC0D5D" w:rsidRPr="00D727F0" w:rsidRDefault="00522DDD" w:rsidP="00CC0D5D">
            <w:pPr>
              <w:pStyle w:val="Prrafodelista"/>
              <w:numPr>
                <w:ilvl w:val="0"/>
                <w:numId w:val="18"/>
              </w:numPr>
            </w:pPr>
            <w:r>
              <w:t>Select (Province</w:t>
            </w:r>
            <w:r w:rsidR="00447D9F">
              <w:t xml:space="preserve"> or Provinces</w:t>
            </w:r>
            <w:r>
              <w:t>)</w:t>
            </w:r>
            <w:r w:rsidR="00614176">
              <w:t>.</w:t>
            </w:r>
          </w:p>
        </w:tc>
      </w:tr>
    </w:tbl>
    <w:p w14:paraId="71135F11" w14:textId="13CCD84B" w:rsidR="005313B6" w:rsidRDefault="007D6827" w:rsidP="00E206DE">
      <w:pPr>
        <w:spacing w:before="240"/>
      </w:pPr>
      <w:r>
        <w:rPr>
          <w:b/>
          <w:bCs/>
        </w:rPr>
        <w:t>Beneficial transformation</w:t>
      </w:r>
    </w:p>
    <w:p w14:paraId="757FBDE4" w14:textId="37CE403A" w:rsidR="0017073A" w:rsidRPr="00D727F0" w:rsidRDefault="00FC0EB2" w:rsidP="002C02A0">
      <w:r w:rsidRPr="00FC0EB2">
        <w:t>To effectively implement the concept associated with this visualization, it would be advisable to reduce the dimensionality from the 32 variables to the four primary fuels (</w:t>
      </w:r>
      <w:proofErr w:type="spellStart"/>
      <w:r w:rsidRPr="00FC0EB2">
        <w:t>Gasolina</w:t>
      </w:r>
      <w:proofErr w:type="spellEnd"/>
      <w:r w:rsidRPr="00FC0EB2">
        <w:t xml:space="preserve"> 95, </w:t>
      </w:r>
      <w:proofErr w:type="spellStart"/>
      <w:r w:rsidRPr="00FC0EB2">
        <w:t>Gasolina</w:t>
      </w:r>
      <w:proofErr w:type="spellEnd"/>
      <w:r w:rsidRPr="00FC0EB2">
        <w:t xml:space="preserve"> 98, </w:t>
      </w:r>
      <w:proofErr w:type="spellStart"/>
      <w:r w:rsidRPr="00FC0EB2">
        <w:t>Gasoleo</w:t>
      </w:r>
      <w:proofErr w:type="spellEnd"/>
      <w:r w:rsidRPr="00FC0EB2">
        <w:t xml:space="preserve"> A, and </w:t>
      </w:r>
      <w:proofErr w:type="spellStart"/>
      <w:r w:rsidRPr="00FC0EB2">
        <w:t>Gasoleo</w:t>
      </w:r>
      <w:proofErr w:type="spellEnd"/>
      <w:r w:rsidRPr="00FC0EB2">
        <w:t xml:space="preserve"> A Plus), along with the fuel station coordinates. Subsequently, performing a join with a mapping library containing the coordinates per province would allow the determination of the province in which each fuel station is located. This step is crucial before calculating the average price per province</w:t>
      </w:r>
      <w:r w:rsidR="007B2AFE">
        <w:t>.</w:t>
      </w:r>
    </w:p>
    <w:p w14:paraId="2840E141" w14:textId="05A0FF05" w:rsidR="00A57595" w:rsidRPr="00D727F0" w:rsidRDefault="00A57595" w:rsidP="00385BBC">
      <w:pPr>
        <w:pStyle w:val="Ttulo3"/>
        <w:numPr>
          <w:ilvl w:val="2"/>
          <w:numId w:val="37"/>
        </w:numPr>
      </w:pPr>
      <w:bookmarkStart w:id="24" w:name="_Toc151687866"/>
      <w:r w:rsidRPr="00D727F0">
        <w:t>Visualization 2</w:t>
      </w:r>
      <w:r w:rsidR="009200DE">
        <w:t xml:space="preserve"> (Price statistics)</w:t>
      </w:r>
      <w:bookmarkEnd w:id="24"/>
    </w:p>
    <w:p w14:paraId="5C0E3E46" w14:textId="77777777" w:rsidR="00A57595" w:rsidRPr="00D727F0" w:rsidRDefault="00A57595" w:rsidP="00A57595">
      <w:pPr>
        <w:rPr>
          <w:b/>
        </w:rPr>
      </w:pPr>
      <w:r w:rsidRPr="00D727F0">
        <w:rPr>
          <w:b/>
        </w:rPr>
        <w:t xml:space="preserve">Why is visualization being used? </w:t>
      </w:r>
    </w:p>
    <w:p w14:paraId="459EF0E5" w14:textId="3FE44D39" w:rsidR="00A274EC" w:rsidRDefault="00A274EC" w:rsidP="7BDA69DA">
      <w:pPr>
        <w:jc w:val="both"/>
      </w:pPr>
      <w:r w:rsidRPr="00A274EC">
        <w:lastRenderedPageBreak/>
        <w:t xml:space="preserve">This visualization serves as an effective means of knowing the bulk of the distribution of fuel prices in Spain. The main objective is to find key statistical metrics, such as the mean, median, quartiles and outliers, providing a clear, </w:t>
      </w:r>
      <w:r w:rsidR="00012C96" w:rsidRPr="00A274EC">
        <w:t>concise,</w:t>
      </w:r>
      <w:r w:rsidRPr="00A274EC">
        <w:t xml:space="preserve"> and insightful answer to questions about the average price of various types of fuel. The violin plot facilitates comparison, highlights trends, engages the </w:t>
      </w:r>
      <w:r w:rsidR="00012C96" w:rsidRPr="00A274EC">
        <w:t>audience,</w:t>
      </w:r>
      <w:r w:rsidRPr="00A274EC">
        <w:t xml:space="preserve"> and supports decision making by providing a visual representation of the concentration and distribution of prices in different fuel categories. It is a powerful tool for discerning where the bulk of prices reside and gaining a comprehensive understanding of the overall price distribution picture.</w:t>
      </w:r>
      <w:r w:rsidR="00012C96">
        <w:t xml:space="preserve"> This makes the main action "discover".</w:t>
      </w:r>
    </w:p>
    <w:p w14:paraId="2977DE18" w14:textId="709CACD2" w:rsidR="00A57595" w:rsidRPr="00D727F0" w:rsidRDefault="7BDA69DA" w:rsidP="7BDA69DA">
      <w:pPr>
        <w:jc w:val="both"/>
        <w:rPr>
          <w:b/>
          <w:bCs/>
        </w:rPr>
      </w:pPr>
      <w:r w:rsidRPr="00D727F0">
        <w:rPr>
          <w:b/>
          <w:bCs/>
        </w:rPr>
        <w:t xml:space="preserve">What kind of search is performed based on whether the target and the location are known or not? </w:t>
      </w:r>
    </w:p>
    <w:p w14:paraId="4BFE5F2B" w14:textId="4496A4D8" w:rsidR="1344F5F3" w:rsidRPr="00D727F0" w:rsidRDefault="008776C7" w:rsidP="1344F5F3">
      <w:pPr>
        <w:jc w:val="both"/>
      </w:pPr>
      <w:r w:rsidRPr="008776C7">
        <w:t>In this case, determining the pattern involves considering various metrics, as mentioned in the preceding question. Since the specific target (type of statistic) is not known, the user needs to identify where to locate the statistic. Therefore, employing a comprehensive visualization displaying all relevant statistics would be beneficial to accommodate the unknown nature of the target. This approach allows the user to explore and identify the most relevant statistic for their analysis within the shared visualization.</w:t>
      </w:r>
      <w:r>
        <w:t xml:space="preserve"> This makes the </w:t>
      </w:r>
      <w:r w:rsidR="00E74DBA">
        <w:t>search type "Browse".</w:t>
      </w:r>
    </w:p>
    <w:p w14:paraId="76901050" w14:textId="77777777" w:rsidR="00A57595" w:rsidRDefault="7BDA69DA" w:rsidP="7BDA69DA">
      <w:pPr>
        <w:jc w:val="both"/>
        <w:rPr>
          <w:b/>
          <w:bCs/>
        </w:rPr>
      </w:pPr>
      <w:r w:rsidRPr="00D727F0">
        <w:rPr>
          <w:b/>
          <w:bCs/>
        </w:rPr>
        <w:t>What kind of query is made based on the results of the previous question?</w:t>
      </w:r>
    </w:p>
    <w:p w14:paraId="7BF6D360" w14:textId="46BCF7A4" w:rsidR="006E3556" w:rsidRPr="006E3556" w:rsidRDefault="006E3556" w:rsidP="006E3556">
      <w:r w:rsidRPr="00B74506">
        <w:t xml:space="preserve">The </w:t>
      </w:r>
      <w:r>
        <w:t>two following</w:t>
      </w:r>
      <w:r w:rsidRPr="00B74506">
        <w:t xml:space="preserve"> types of queries are made:</w:t>
      </w:r>
    </w:p>
    <w:p w14:paraId="3C24B516" w14:textId="77777777" w:rsidR="00C9167A" w:rsidRDefault="00C9167A" w:rsidP="00C9167A">
      <w:pPr>
        <w:pStyle w:val="Prrafodelista"/>
        <w:numPr>
          <w:ilvl w:val="0"/>
          <w:numId w:val="29"/>
        </w:numPr>
      </w:pPr>
      <w:r>
        <w:t>Identify: The users can Look for a specific province to know the price.</w:t>
      </w:r>
    </w:p>
    <w:p w14:paraId="6743F2F8" w14:textId="77777777" w:rsidR="00C9167A" w:rsidRDefault="00C9167A" w:rsidP="00C9167A">
      <w:pPr>
        <w:pStyle w:val="Prrafodelista"/>
        <w:numPr>
          <w:ilvl w:val="0"/>
          <w:numId w:val="29"/>
        </w:numPr>
      </w:pPr>
      <w:r>
        <w:t>Compare: The users can check differences in the prices of the regions.</w:t>
      </w:r>
    </w:p>
    <w:p w14:paraId="03B14F19" w14:textId="0500394F" w:rsidR="005C4370" w:rsidRDefault="005C4370" w:rsidP="7BDA69DA">
      <w:pPr>
        <w:jc w:val="both"/>
      </w:pPr>
      <w:r w:rsidRPr="005C4370">
        <w:t xml:space="preserve">In this case, it will be more useful to </w:t>
      </w:r>
      <w:r w:rsidR="006B1C1B">
        <w:t>choose</w:t>
      </w:r>
      <w:r w:rsidRPr="005C4370">
        <w:t xml:space="preserve"> a specific statistic and understand it than to make comparisons between statistics, which would come later. Therefore, the main query will be </w:t>
      </w:r>
      <w:r w:rsidR="006B1C1B">
        <w:t>"</w:t>
      </w:r>
      <w:r w:rsidRPr="005C4370">
        <w:t>identify</w:t>
      </w:r>
      <w:r w:rsidR="00780B74">
        <w:t>ing</w:t>
      </w:r>
      <w:r w:rsidR="006B1C1B">
        <w:t>"</w:t>
      </w:r>
      <w:r w:rsidRPr="005C4370">
        <w:t>.</w:t>
      </w:r>
    </w:p>
    <w:p w14:paraId="18850E4A" w14:textId="2A687084" w:rsidR="1344F5F3" w:rsidRDefault="7BDA69DA" w:rsidP="7BDA69DA">
      <w:pPr>
        <w:jc w:val="both"/>
        <w:rPr>
          <w:b/>
          <w:bCs/>
        </w:rPr>
      </w:pPr>
      <w:r w:rsidRPr="00D727F0">
        <w:rPr>
          <w:b/>
          <w:bCs/>
        </w:rPr>
        <w:t>What are the different task targets?</w:t>
      </w:r>
    </w:p>
    <w:p w14:paraId="49F16A5D" w14:textId="305947BA" w:rsidR="003B4053" w:rsidRDefault="003B4053" w:rsidP="1344F5F3">
      <w:r w:rsidRPr="003B4053">
        <w:t>The targets focus on price statistics, primarily emphasizing factors such as the maximum, minimum, median, and density. Understanding these statistical measures provides valuable insights into the pricing dynamics and distribution, offering a comprehensive perspective for analytical purposes.</w:t>
      </w:r>
    </w:p>
    <w:p w14:paraId="1ECD63A7" w14:textId="6F6D2A01" w:rsidR="1344F5F3" w:rsidRDefault="1344F5F3" w:rsidP="1344F5F3">
      <w:pPr>
        <w:rPr>
          <w:b/>
          <w:bCs/>
        </w:rPr>
      </w:pPr>
      <w:r w:rsidRPr="00D727F0">
        <w:rPr>
          <w:b/>
          <w:bCs/>
        </w:rPr>
        <w:t>How is going to be performed?</w:t>
      </w:r>
    </w:p>
    <w:p w14:paraId="698C9328" w14:textId="3A6343F7" w:rsidR="003B2C58" w:rsidRDefault="003B2C58" w:rsidP="00C51CCE">
      <w:r w:rsidRPr="003B2C58">
        <w:t xml:space="preserve">To carry out the process, it is necessary for the user analyst to identify the appropriate statistic in the corresponding fuel category and retrieve the statistical value following the legend and understanding its </w:t>
      </w:r>
      <w:r w:rsidRPr="003B2C58">
        <w:t>functioning.</w:t>
      </w:r>
    </w:p>
    <w:p w14:paraId="1CEF1C0B" w14:textId="316E24F5" w:rsidR="00C51CCE" w:rsidRDefault="00C51CCE" w:rsidP="00C51CCE">
      <w:pPr>
        <w:rPr>
          <w:b/>
          <w:bCs/>
        </w:rPr>
      </w:pPr>
      <w:r>
        <w:rPr>
          <w:b/>
          <w:bCs/>
        </w:rPr>
        <w:t>Summarize</w:t>
      </w:r>
    </w:p>
    <w:p w14:paraId="1C1397FB" w14:textId="08E5CD74" w:rsidR="00C51CCE" w:rsidRPr="00DF7566" w:rsidRDefault="00C51CCE" w:rsidP="00C51CCE">
      <w:r w:rsidRPr="00DF7566">
        <w:t>Task abstraction for this question would be "</w:t>
      </w:r>
      <w:r w:rsidR="00ED0593">
        <w:t>discover</w:t>
      </w:r>
      <w:r w:rsidRPr="00DF7566">
        <w:t xml:space="preserve">, </w:t>
      </w:r>
      <w:r w:rsidR="00ED0593">
        <w:t>browse</w:t>
      </w:r>
      <w:r w:rsidRPr="00DF7566">
        <w:t xml:space="preserve">, and </w:t>
      </w:r>
      <w:r w:rsidR="00ED0593">
        <w:t>identify</w:t>
      </w:r>
      <w:r w:rsidRPr="00DF7566">
        <w:t xml:space="preserve"> </w:t>
      </w:r>
      <w:r w:rsidR="00F05412">
        <w:t>price statistics</w:t>
      </w:r>
      <w:r w:rsidRPr="00DF7566">
        <w:t>"</w:t>
      </w:r>
      <w:r>
        <w:t xml:space="preserve"> (</w:t>
      </w:r>
      <w:r w:rsidR="00780B74">
        <w:fldChar w:fldCharType="begin"/>
      </w:r>
      <w:r w:rsidR="00780B74">
        <w:instrText xml:space="preserve"> REF _Ref151685134 \h </w:instrText>
      </w:r>
      <w:r w:rsidR="00780B74">
        <w:fldChar w:fldCharType="separate"/>
      </w:r>
      <w:r w:rsidR="002759F2">
        <w:t xml:space="preserve">Table </w:t>
      </w:r>
      <w:r w:rsidR="002759F2">
        <w:rPr>
          <w:noProof/>
        </w:rPr>
        <w:t>2</w:t>
      </w:r>
      <w:r w:rsidR="00780B74">
        <w:fldChar w:fldCharType="end"/>
      </w:r>
      <w:r>
        <w:t>)</w:t>
      </w:r>
      <w:r w:rsidRPr="00DF7566">
        <w:t>.</w:t>
      </w:r>
    </w:p>
    <w:p w14:paraId="0D8FC675" w14:textId="47E87971" w:rsidR="00C03E36" w:rsidRPr="00780B74" w:rsidRDefault="00C03E36" w:rsidP="00780B74">
      <w:pPr>
        <w:pStyle w:val="Descripcin"/>
        <w:jc w:val="center"/>
        <w:rPr>
          <w:b/>
          <w:bCs/>
        </w:rPr>
      </w:pPr>
      <w:bookmarkStart w:id="25" w:name="_Ref151685134"/>
      <w:bookmarkStart w:id="26" w:name="_Toc151687850"/>
      <w:r>
        <w:t xml:space="preserve">Table </w:t>
      </w:r>
      <w:r>
        <w:fldChar w:fldCharType="begin"/>
      </w:r>
      <w:r>
        <w:instrText xml:space="preserve"> SEQ Table \* ARABIC </w:instrText>
      </w:r>
      <w:r>
        <w:fldChar w:fldCharType="separate"/>
      </w:r>
      <w:r w:rsidR="002759F2">
        <w:rPr>
          <w:noProof/>
        </w:rPr>
        <w:t>2</w:t>
      </w:r>
      <w:r>
        <w:fldChar w:fldCharType="end"/>
      </w:r>
      <w:bookmarkEnd w:id="25"/>
      <w:r>
        <w:t xml:space="preserve">. </w:t>
      </w:r>
      <w:r w:rsidR="00780B74">
        <w:t xml:space="preserve">Summarize of task abstraction for visualization </w:t>
      </w:r>
      <w:r w:rsidR="00780B74">
        <w:t>2</w:t>
      </w:r>
      <w:r w:rsidR="00780B74">
        <w:t>.</w:t>
      </w:r>
      <w:bookmarkEnd w:id="26"/>
    </w:p>
    <w:tbl>
      <w:tblPr>
        <w:tblStyle w:val="Tablaconcuadrcula"/>
        <w:tblW w:w="0" w:type="auto"/>
        <w:tblLook w:val="04A0" w:firstRow="1" w:lastRow="0" w:firstColumn="1" w:lastColumn="0" w:noHBand="0" w:noVBand="1"/>
      </w:tblPr>
      <w:tblGrid>
        <w:gridCol w:w="2831"/>
        <w:gridCol w:w="2831"/>
        <w:gridCol w:w="2832"/>
      </w:tblGrid>
      <w:tr w:rsidR="4C18B1DE" w14:paraId="199FD4F8" w14:textId="77777777" w:rsidTr="4C18B1DE">
        <w:trPr>
          <w:trHeight w:val="300"/>
        </w:trPr>
        <w:tc>
          <w:tcPr>
            <w:tcW w:w="2831" w:type="dxa"/>
          </w:tcPr>
          <w:p w14:paraId="17A45F89" w14:textId="7378E1B6" w:rsidR="4C18B1DE" w:rsidRDefault="4C18B1DE" w:rsidP="4C18B1DE">
            <w:pPr>
              <w:rPr>
                <w:b/>
                <w:bCs/>
                <w:u w:val="thick"/>
              </w:rPr>
            </w:pPr>
            <w:r w:rsidRPr="4C18B1DE">
              <w:rPr>
                <w:b/>
                <w:bCs/>
                <w:color w:val="C00000"/>
                <w:u w:val="thick"/>
              </w:rPr>
              <w:t>What?__________________</w:t>
            </w:r>
          </w:p>
        </w:tc>
        <w:tc>
          <w:tcPr>
            <w:tcW w:w="2831" w:type="dxa"/>
          </w:tcPr>
          <w:p w14:paraId="121FACB0" w14:textId="29BA19DD" w:rsidR="4C18B1DE" w:rsidRDefault="4C18B1DE" w:rsidP="4C18B1DE">
            <w:pPr>
              <w:rPr>
                <w:b/>
                <w:bCs/>
                <w:u w:val="thick"/>
              </w:rPr>
            </w:pPr>
            <w:r w:rsidRPr="4C18B1DE">
              <w:rPr>
                <w:b/>
                <w:bCs/>
                <w:color w:val="FFC000" w:themeColor="accent4"/>
                <w:u w:val="thick"/>
              </w:rPr>
              <w:t>Why?___________________</w:t>
            </w:r>
          </w:p>
        </w:tc>
        <w:tc>
          <w:tcPr>
            <w:tcW w:w="2832" w:type="dxa"/>
          </w:tcPr>
          <w:p w14:paraId="263BEE90" w14:textId="6A050601" w:rsidR="4C18B1DE" w:rsidRDefault="4C18B1DE" w:rsidP="4C18B1DE">
            <w:pPr>
              <w:rPr>
                <w:b/>
                <w:bCs/>
                <w:u w:val="thick"/>
              </w:rPr>
            </w:pPr>
            <w:r w:rsidRPr="4C18B1DE">
              <w:rPr>
                <w:b/>
                <w:bCs/>
                <w:color w:val="00B050"/>
                <w:u w:val="thick"/>
              </w:rPr>
              <w:t>How?___________________</w:t>
            </w:r>
          </w:p>
        </w:tc>
      </w:tr>
      <w:tr w:rsidR="4C18B1DE" w14:paraId="6371FF39" w14:textId="77777777" w:rsidTr="4C18B1DE">
        <w:trPr>
          <w:trHeight w:val="300"/>
        </w:trPr>
        <w:tc>
          <w:tcPr>
            <w:tcW w:w="2831" w:type="dxa"/>
          </w:tcPr>
          <w:p w14:paraId="074DE43E" w14:textId="3B674C56" w:rsidR="4C18B1DE" w:rsidRDefault="00780B74" w:rsidP="4C18B1DE">
            <w:pPr>
              <w:pStyle w:val="Prrafodelista"/>
              <w:numPr>
                <w:ilvl w:val="0"/>
                <w:numId w:val="18"/>
              </w:numPr>
            </w:pPr>
            <w:r>
              <w:t>Browse</w:t>
            </w:r>
          </w:p>
          <w:p w14:paraId="6043F116" w14:textId="54210DF8" w:rsidR="00780B74" w:rsidRDefault="00780B74" w:rsidP="4C18B1DE">
            <w:pPr>
              <w:pStyle w:val="Prrafodelista"/>
              <w:numPr>
                <w:ilvl w:val="0"/>
                <w:numId w:val="18"/>
              </w:numPr>
            </w:pPr>
            <w:r>
              <w:t>Identify</w:t>
            </w:r>
          </w:p>
          <w:p w14:paraId="3B123F94" w14:textId="601C2463" w:rsidR="4C18B1DE" w:rsidRDefault="4C18B1DE" w:rsidP="274195F3"/>
        </w:tc>
        <w:tc>
          <w:tcPr>
            <w:tcW w:w="2831" w:type="dxa"/>
          </w:tcPr>
          <w:p w14:paraId="76061E30" w14:textId="0069062A" w:rsidR="4C18B1DE" w:rsidRDefault="4C18B1DE" w:rsidP="4C18B1DE">
            <w:pPr>
              <w:pStyle w:val="Prrafodelista"/>
              <w:numPr>
                <w:ilvl w:val="0"/>
                <w:numId w:val="17"/>
              </w:numPr>
            </w:pPr>
            <w:r>
              <w:t xml:space="preserve">Actions </w:t>
            </w:r>
          </w:p>
          <w:p w14:paraId="33459B42" w14:textId="77AD84AD" w:rsidR="4C18B1DE" w:rsidRDefault="00553CA8" w:rsidP="4C18B1DE">
            <w:pPr>
              <w:pStyle w:val="Prrafodelista"/>
              <w:numPr>
                <w:ilvl w:val="0"/>
                <w:numId w:val="27"/>
              </w:numPr>
              <w:spacing w:after="160" w:line="259" w:lineRule="auto"/>
            </w:pPr>
            <w:r>
              <w:t>Discover</w:t>
            </w:r>
          </w:p>
          <w:p w14:paraId="2E479A4D" w14:textId="77777777" w:rsidR="4C18B1DE" w:rsidRDefault="4C18B1DE" w:rsidP="4C18B1DE">
            <w:pPr>
              <w:pStyle w:val="Prrafodelista"/>
              <w:numPr>
                <w:ilvl w:val="0"/>
                <w:numId w:val="17"/>
              </w:numPr>
            </w:pPr>
            <w:r>
              <w:t xml:space="preserve">Targets: </w:t>
            </w:r>
          </w:p>
          <w:p w14:paraId="3B274A0F" w14:textId="3BC03888" w:rsidR="00C41407" w:rsidRDefault="00C51CCE" w:rsidP="4C18B1DE">
            <w:pPr>
              <w:pStyle w:val="Prrafodelista"/>
              <w:numPr>
                <w:ilvl w:val="0"/>
                <w:numId w:val="26"/>
              </w:numPr>
            </w:pPr>
            <w:r>
              <w:lastRenderedPageBreak/>
              <w:t>Price statistic</w:t>
            </w:r>
            <w:r w:rsidR="00553CA8">
              <w:t>s</w:t>
            </w:r>
            <w:r w:rsidR="00C27413">
              <w:t>.</w:t>
            </w:r>
          </w:p>
        </w:tc>
        <w:tc>
          <w:tcPr>
            <w:tcW w:w="2832" w:type="dxa"/>
          </w:tcPr>
          <w:p w14:paraId="725CE9F2" w14:textId="1ED48740" w:rsidR="4C18B1DE" w:rsidRDefault="00614176" w:rsidP="00614176">
            <w:pPr>
              <w:pStyle w:val="Prrafodelista"/>
              <w:numPr>
                <w:ilvl w:val="0"/>
                <w:numId w:val="18"/>
              </w:numPr>
            </w:pPr>
            <w:r>
              <w:lastRenderedPageBreak/>
              <w:t>Find statistic.</w:t>
            </w:r>
          </w:p>
          <w:p w14:paraId="653C40E5" w14:textId="4A685011" w:rsidR="00614176" w:rsidRDefault="00614176" w:rsidP="00614176">
            <w:pPr>
              <w:pStyle w:val="Prrafodelista"/>
              <w:numPr>
                <w:ilvl w:val="0"/>
                <w:numId w:val="18"/>
              </w:numPr>
            </w:pPr>
            <w:r>
              <w:t>Retrieve statistic value.</w:t>
            </w:r>
          </w:p>
        </w:tc>
      </w:tr>
    </w:tbl>
    <w:p w14:paraId="3C0A54C5" w14:textId="26656ECE" w:rsidR="0075489F" w:rsidRDefault="0075489F" w:rsidP="00E206DE">
      <w:pPr>
        <w:spacing w:before="240"/>
      </w:pPr>
      <w:r>
        <w:rPr>
          <w:b/>
          <w:bCs/>
        </w:rPr>
        <w:t>Beneficial transformation</w:t>
      </w:r>
    </w:p>
    <w:p w14:paraId="6357FF20" w14:textId="751B86AB" w:rsidR="6143DE36" w:rsidRDefault="0000271C">
      <w:r w:rsidRPr="0000271C">
        <w:t xml:space="preserve">To </w:t>
      </w:r>
      <w:r>
        <w:t>perform the idiom</w:t>
      </w:r>
      <w:r w:rsidRPr="0000271C">
        <w:t xml:space="preserve"> corresponding to this visualization, it would be beneficial to reduce the dimensionality from the 32 variables to the four main fuels (</w:t>
      </w:r>
      <w:proofErr w:type="spellStart"/>
      <w:r w:rsidRPr="0000271C">
        <w:t>Gasolina</w:t>
      </w:r>
      <w:proofErr w:type="spellEnd"/>
      <w:r w:rsidRPr="0000271C">
        <w:t xml:space="preserve"> 95, </w:t>
      </w:r>
      <w:proofErr w:type="spellStart"/>
      <w:r w:rsidRPr="0000271C">
        <w:t>Gasolina</w:t>
      </w:r>
      <w:proofErr w:type="spellEnd"/>
      <w:r w:rsidRPr="0000271C">
        <w:t xml:space="preserve"> 98, </w:t>
      </w:r>
      <w:proofErr w:type="spellStart"/>
      <w:r w:rsidRPr="0000271C">
        <w:t>Gasoleo</w:t>
      </w:r>
      <w:proofErr w:type="spellEnd"/>
      <w:r w:rsidRPr="0000271C">
        <w:t xml:space="preserve"> A, and </w:t>
      </w:r>
      <w:proofErr w:type="spellStart"/>
      <w:r w:rsidRPr="0000271C">
        <w:t>Gasoleo</w:t>
      </w:r>
      <w:proofErr w:type="spellEnd"/>
      <w:r w:rsidRPr="0000271C">
        <w:t xml:space="preserve"> A Plus). Following this, performing the statistical calculations based on each fuel type would be a sound approach.</w:t>
      </w:r>
    </w:p>
    <w:p w14:paraId="32BFDE9D" w14:textId="7B2EE1AF" w:rsidR="6143DE36" w:rsidRDefault="6143DE36" w:rsidP="6143DE36"/>
    <w:p w14:paraId="317496DD" w14:textId="17D13342" w:rsidR="00A57595" w:rsidRPr="00D727F0" w:rsidRDefault="00A57595" w:rsidP="00385BBC">
      <w:pPr>
        <w:pStyle w:val="Ttulo3"/>
        <w:numPr>
          <w:ilvl w:val="2"/>
          <w:numId w:val="37"/>
        </w:numPr>
      </w:pPr>
      <w:bookmarkStart w:id="27" w:name="_Toc151687867"/>
      <w:r w:rsidRPr="00D727F0">
        <w:t>Visualization 3</w:t>
      </w:r>
      <w:r w:rsidR="009200DE">
        <w:t xml:space="preserve"> (Price per road)</w:t>
      </w:r>
      <w:bookmarkEnd w:id="27"/>
    </w:p>
    <w:p w14:paraId="7D817690" w14:textId="77777777" w:rsidR="00E206DE" w:rsidRDefault="49352D5C" w:rsidP="00E206DE">
      <w:pPr>
        <w:rPr>
          <w:b/>
        </w:rPr>
      </w:pPr>
      <w:r w:rsidRPr="00D727F0">
        <w:rPr>
          <w:b/>
        </w:rPr>
        <w:t xml:space="preserve">Why is visualization being used? </w:t>
      </w:r>
    </w:p>
    <w:p w14:paraId="0BBA65FB" w14:textId="71496A24" w:rsidR="00834C9C" w:rsidRPr="00E206DE" w:rsidRDefault="00834C9C" w:rsidP="00E206DE">
      <w:pPr>
        <w:rPr>
          <w:b/>
        </w:rPr>
      </w:pPr>
      <w:r w:rsidRPr="00834C9C">
        <w:t>The visualization is used to explore and understand the relationship between gas station prices and the type of road, whether in urban environments or on highways. It allows for the analysis of patterns and trends that may emerge when examining how fuel prices vary in different locations, but with a focus on two types of roads, unlike the first visualization. By graphically representing this data, the visualization facilitates the identification of previously unknown correlations between the location of gas stations and price levels, providing valuable insights into the price dynamics based on geographic location. Therefore, the main action will be "discover."</w:t>
      </w:r>
    </w:p>
    <w:p w14:paraId="4E2117B5" w14:textId="77777777" w:rsidR="00E206DE" w:rsidRDefault="00A57595" w:rsidP="00A57595">
      <w:pPr>
        <w:rPr>
          <w:b/>
        </w:rPr>
      </w:pPr>
      <w:r w:rsidRPr="00D727F0">
        <w:rPr>
          <w:b/>
        </w:rPr>
        <w:t xml:space="preserve">What kind of search is performed based on whether the target and the location are known or not? </w:t>
      </w:r>
    </w:p>
    <w:p w14:paraId="6850489E" w14:textId="27E3181F" w:rsidR="009652E0" w:rsidRPr="00E206DE" w:rsidRDefault="009652E0" w:rsidP="00A57595">
      <w:pPr>
        <w:rPr>
          <w:b/>
        </w:rPr>
      </w:pPr>
      <w:r w:rsidRPr="009652E0">
        <w:t>Because the visualization is intended to be simple, with two main types (urban or highway) and four subtypes (fuel types), the user needs to be familiar with the pattern's location, as it will quickly stand out with a value clearly distinguishable from the rest. There are far fewer cases than in the first visualization, and the type of visualization used will be simpler. Additionally, as in the first visualization, the sought pattern is also known (the level of the price mean). Therefore, the suitable search type will be "lookup."</w:t>
      </w:r>
    </w:p>
    <w:p w14:paraId="27C6FC64" w14:textId="17B72698" w:rsidR="00A57595" w:rsidRPr="00D727F0" w:rsidRDefault="00A57595" w:rsidP="00A57595">
      <w:pPr>
        <w:rPr>
          <w:b/>
        </w:rPr>
      </w:pPr>
      <w:r w:rsidRPr="00D727F0">
        <w:rPr>
          <w:b/>
        </w:rPr>
        <w:t>What kind of query is made based on the results of the previous question?</w:t>
      </w:r>
    </w:p>
    <w:p w14:paraId="5253B8CC" w14:textId="3038D9AB" w:rsidR="00BE7F6A" w:rsidRDefault="00BE7F6A" w:rsidP="3271AC02">
      <w:pPr>
        <w:jc w:val="both"/>
      </w:pPr>
      <w:r w:rsidRPr="00BE7F6A">
        <w:t xml:space="preserve">The primary aim of these visualizations is to be as simple as possible, incorporating different road types, fuel categories, and their prices to easily identify outlier values. This means that users can compare prices both within and outside the city for every fuel type they search. Consequently, the most suitable query type for this purpose is </w:t>
      </w:r>
      <w:r>
        <w:t>"</w:t>
      </w:r>
      <w:r w:rsidRPr="00BE7F6A">
        <w:t>compare</w:t>
      </w:r>
      <w:r>
        <w:t>"</w:t>
      </w:r>
      <w:r w:rsidRPr="00BE7F6A">
        <w:t>.</w:t>
      </w:r>
    </w:p>
    <w:p w14:paraId="2BC9527B" w14:textId="5BFB4A06" w:rsidR="4B345FB7" w:rsidRDefault="4B345FB7" w:rsidP="3271AC02">
      <w:pPr>
        <w:jc w:val="both"/>
        <w:rPr>
          <w:b/>
          <w:bCs/>
        </w:rPr>
      </w:pPr>
      <w:r w:rsidRPr="3271AC02">
        <w:rPr>
          <w:b/>
          <w:bCs/>
        </w:rPr>
        <w:t>What are the different task targets?</w:t>
      </w:r>
    </w:p>
    <w:p w14:paraId="6C2018A2" w14:textId="77777777" w:rsidR="4B345FB7" w:rsidRDefault="4B345FB7" w:rsidP="3271AC02">
      <w:pPr>
        <w:pStyle w:val="Prrafodelista"/>
        <w:numPr>
          <w:ilvl w:val="0"/>
          <w:numId w:val="17"/>
        </w:numPr>
        <w:jc w:val="both"/>
      </w:pPr>
      <w:r>
        <w:t>Average fuel price: This is calculated as the mean of all prices within a specific region.</w:t>
      </w:r>
    </w:p>
    <w:p w14:paraId="3D383006" w14:textId="668ADC57" w:rsidR="4C2D7E98" w:rsidRDefault="7173A216" w:rsidP="4E49BBBA">
      <w:pPr>
        <w:pStyle w:val="Prrafodelista"/>
        <w:numPr>
          <w:ilvl w:val="0"/>
          <w:numId w:val="17"/>
        </w:numPr>
        <w:jc w:val="both"/>
      </w:pPr>
      <w:r w:rsidRPr="4E49BBBA">
        <w:rPr>
          <w:rFonts w:ascii="Calibri" w:eastAsia="Calibri" w:hAnsi="Calibri" w:cs="Calibri"/>
          <w:color w:val="000000" w:themeColor="text1"/>
        </w:rPr>
        <w:t>The region: It serves to define the boundaries of information areas for price data.</w:t>
      </w:r>
    </w:p>
    <w:p w14:paraId="01A54F51" w14:textId="2621318C" w:rsidR="4B345FB7" w:rsidRDefault="4B345FB7" w:rsidP="3271AC02">
      <w:pPr>
        <w:rPr>
          <w:b/>
          <w:bCs/>
        </w:rPr>
      </w:pPr>
      <w:r w:rsidRPr="3271AC02">
        <w:rPr>
          <w:b/>
          <w:bCs/>
        </w:rPr>
        <w:t>How is going to be performed?</w:t>
      </w:r>
    </w:p>
    <w:p w14:paraId="1E9495F8" w14:textId="77777777" w:rsidR="00D76557" w:rsidRDefault="00D76557" w:rsidP="00D76557">
      <w:pPr>
        <w:pStyle w:val="Prrafodelista"/>
        <w:numPr>
          <w:ilvl w:val="0"/>
          <w:numId w:val="28"/>
        </w:numPr>
      </w:pPr>
      <w:r w:rsidRPr="0079442D">
        <w:t>To perform the process is necessary to determine the encode, manipulations, facets, and reductions in the process.</w:t>
      </w:r>
    </w:p>
    <w:p w14:paraId="264DDA45" w14:textId="7F2D4629" w:rsidR="00006EE6" w:rsidRPr="00D76557" w:rsidRDefault="00D76557" w:rsidP="00006EE6">
      <w:pPr>
        <w:pStyle w:val="Prrafodelista"/>
        <w:numPr>
          <w:ilvl w:val="0"/>
          <w:numId w:val="28"/>
        </w:numPr>
      </w:pPr>
      <w:r w:rsidRPr="00ED26B6">
        <w:t xml:space="preserve">The primary steps in creating a visualization include data derivation, </w:t>
      </w:r>
      <w:r>
        <w:t>encoding,</w:t>
      </w:r>
      <w:r w:rsidRPr="00ED26B6">
        <w:t xml:space="preserve"> and annotation</w:t>
      </w:r>
      <w:r>
        <w:t>.</w:t>
      </w:r>
    </w:p>
    <w:p w14:paraId="7816DCEC" w14:textId="01A3CAB9" w:rsidR="00006EE6" w:rsidRPr="00006EE6" w:rsidRDefault="00ED0593" w:rsidP="00006EE6">
      <w:pPr>
        <w:rPr>
          <w:b/>
          <w:bCs/>
        </w:rPr>
      </w:pPr>
      <w:r>
        <w:rPr>
          <w:b/>
          <w:bCs/>
        </w:rPr>
        <w:t>Summarize</w:t>
      </w:r>
    </w:p>
    <w:p w14:paraId="42E04CFD" w14:textId="15B133DE" w:rsidR="002759F2" w:rsidRPr="00DF7566" w:rsidRDefault="002759F2" w:rsidP="002759F2">
      <w:r w:rsidRPr="00DF7566">
        <w:lastRenderedPageBreak/>
        <w:t>Task abstraction for this question would be "</w:t>
      </w:r>
      <w:r>
        <w:t>discover</w:t>
      </w:r>
      <w:r w:rsidRPr="00DF7566">
        <w:t xml:space="preserve">, </w:t>
      </w:r>
      <w:r>
        <w:t>lookup</w:t>
      </w:r>
      <w:r w:rsidRPr="00DF7566">
        <w:t xml:space="preserve">, and </w:t>
      </w:r>
      <w:r>
        <w:t>compare</w:t>
      </w:r>
      <w:r w:rsidRPr="00DF7566">
        <w:t xml:space="preserve"> </w:t>
      </w:r>
      <w:r>
        <w:t xml:space="preserve">price values between fuel and </w:t>
      </w:r>
      <w:r>
        <w:t>road</w:t>
      </w:r>
      <w:r>
        <w:t xml:space="preserve"> types</w:t>
      </w:r>
      <w:r w:rsidRPr="00DF7566">
        <w:t>"</w:t>
      </w:r>
      <w:r>
        <w:t xml:space="preserve"> (</w:t>
      </w:r>
      <w:r>
        <w:fldChar w:fldCharType="begin"/>
      </w:r>
      <w:r>
        <w:instrText xml:space="preserve"> REF _Ref151687852 \h </w:instrText>
      </w:r>
      <w:r>
        <w:fldChar w:fldCharType="separate"/>
      </w:r>
      <w:r>
        <w:t xml:space="preserve">Table </w:t>
      </w:r>
      <w:r>
        <w:rPr>
          <w:noProof/>
        </w:rPr>
        <w:t>3</w:t>
      </w:r>
      <w:r>
        <w:fldChar w:fldCharType="end"/>
      </w:r>
      <w:r>
        <w:t>)</w:t>
      </w:r>
      <w:r w:rsidRPr="00DF7566">
        <w:t>.</w:t>
      </w:r>
    </w:p>
    <w:p w14:paraId="31F6521D" w14:textId="0E380703" w:rsidR="002759F2" w:rsidRPr="00780B74" w:rsidRDefault="002759F2" w:rsidP="002759F2">
      <w:pPr>
        <w:pStyle w:val="Descripcin"/>
        <w:jc w:val="center"/>
        <w:rPr>
          <w:b/>
          <w:bCs/>
        </w:rPr>
      </w:pPr>
      <w:bookmarkStart w:id="28" w:name="_Toc151687774"/>
      <w:bookmarkStart w:id="29" w:name="_Toc151687851"/>
      <w:bookmarkStart w:id="30" w:name="_Ref151687852"/>
      <w:r>
        <w:t xml:space="preserve">Table </w:t>
      </w:r>
      <w:r>
        <w:fldChar w:fldCharType="begin"/>
      </w:r>
      <w:r>
        <w:instrText xml:space="preserve"> SEQ Table \* ARABIC </w:instrText>
      </w:r>
      <w:r>
        <w:fldChar w:fldCharType="separate"/>
      </w:r>
      <w:r>
        <w:rPr>
          <w:noProof/>
        </w:rPr>
        <w:t>3</w:t>
      </w:r>
      <w:r>
        <w:fldChar w:fldCharType="end"/>
      </w:r>
      <w:bookmarkEnd w:id="30"/>
      <w:r>
        <w:t>. Summarize of task abstraction for visualization 2.</w:t>
      </w:r>
      <w:bookmarkEnd w:id="28"/>
      <w:bookmarkEnd w:id="29"/>
    </w:p>
    <w:tbl>
      <w:tblPr>
        <w:tblStyle w:val="Tablaconcuadrcula"/>
        <w:tblW w:w="0" w:type="auto"/>
        <w:tblLook w:val="04A0" w:firstRow="1" w:lastRow="0" w:firstColumn="1" w:lastColumn="0" w:noHBand="0" w:noVBand="1"/>
      </w:tblPr>
      <w:tblGrid>
        <w:gridCol w:w="2831"/>
        <w:gridCol w:w="2831"/>
        <w:gridCol w:w="2832"/>
      </w:tblGrid>
      <w:tr w:rsidR="002759F2" w14:paraId="2CA59D4B" w14:textId="77777777" w:rsidTr="00516655">
        <w:trPr>
          <w:trHeight w:val="300"/>
        </w:trPr>
        <w:tc>
          <w:tcPr>
            <w:tcW w:w="2831" w:type="dxa"/>
          </w:tcPr>
          <w:p w14:paraId="51B8F1F5" w14:textId="77777777" w:rsidR="002759F2" w:rsidRDefault="002759F2" w:rsidP="00516655">
            <w:pPr>
              <w:rPr>
                <w:b/>
                <w:bCs/>
                <w:u w:val="thick"/>
              </w:rPr>
            </w:pPr>
            <w:r w:rsidRPr="4C18B1DE">
              <w:rPr>
                <w:b/>
                <w:bCs/>
                <w:color w:val="C00000"/>
                <w:u w:val="thick"/>
              </w:rPr>
              <w:t>What?__________________</w:t>
            </w:r>
          </w:p>
        </w:tc>
        <w:tc>
          <w:tcPr>
            <w:tcW w:w="2831" w:type="dxa"/>
          </w:tcPr>
          <w:p w14:paraId="3F273286" w14:textId="77777777" w:rsidR="002759F2" w:rsidRDefault="002759F2" w:rsidP="00516655">
            <w:pPr>
              <w:rPr>
                <w:b/>
                <w:bCs/>
                <w:u w:val="thick"/>
              </w:rPr>
            </w:pPr>
            <w:r w:rsidRPr="4C18B1DE">
              <w:rPr>
                <w:b/>
                <w:bCs/>
                <w:color w:val="FFC000" w:themeColor="accent4"/>
                <w:u w:val="thick"/>
              </w:rPr>
              <w:t>Why?___________________</w:t>
            </w:r>
          </w:p>
        </w:tc>
        <w:tc>
          <w:tcPr>
            <w:tcW w:w="2832" w:type="dxa"/>
          </w:tcPr>
          <w:p w14:paraId="5DCA1572" w14:textId="77777777" w:rsidR="002759F2" w:rsidRDefault="002759F2" w:rsidP="00516655">
            <w:pPr>
              <w:rPr>
                <w:b/>
                <w:bCs/>
                <w:u w:val="thick"/>
              </w:rPr>
            </w:pPr>
            <w:r w:rsidRPr="4C18B1DE">
              <w:rPr>
                <w:b/>
                <w:bCs/>
                <w:color w:val="00B050"/>
                <w:u w:val="thick"/>
              </w:rPr>
              <w:t>How?___________________</w:t>
            </w:r>
          </w:p>
        </w:tc>
      </w:tr>
      <w:tr w:rsidR="002759F2" w14:paraId="1A62D69D" w14:textId="77777777" w:rsidTr="00516655">
        <w:trPr>
          <w:trHeight w:val="300"/>
        </w:trPr>
        <w:tc>
          <w:tcPr>
            <w:tcW w:w="2831" w:type="dxa"/>
          </w:tcPr>
          <w:p w14:paraId="689008C8" w14:textId="77777777" w:rsidR="002759F2" w:rsidRDefault="002759F2" w:rsidP="002759F2">
            <w:pPr>
              <w:pStyle w:val="Prrafodelista"/>
              <w:numPr>
                <w:ilvl w:val="0"/>
                <w:numId w:val="18"/>
              </w:numPr>
            </w:pPr>
            <w:r>
              <w:t>lookup</w:t>
            </w:r>
          </w:p>
          <w:p w14:paraId="78ADC5E2" w14:textId="77777777" w:rsidR="002759F2" w:rsidRDefault="002759F2" w:rsidP="002759F2">
            <w:pPr>
              <w:pStyle w:val="Prrafodelista"/>
              <w:numPr>
                <w:ilvl w:val="0"/>
                <w:numId w:val="18"/>
              </w:numPr>
            </w:pPr>
            <w:r>
              <w:t>Identify</w:t>
            </w:r>
          </w:p>
          <w:p w14:paraId="3D8D5827" w14:textId="77777777" w:rsidR="002759F2" w:rsidRDefault="002759F2" w:rsidP="00516655"/>
        </w:tc>
        <w:tc>
          <w:tcPr>
            <w:tcW w:w="2831" w:type="dxa"/>
          </w:tcPr>
          <w:p w14:paraId="727B9D1E" w14:textId="77777777" w:rsidR="002759F2" w:rsidRDefault="002759F2" w:rsidP="002759F2">
            <w:pPr>
              <w:pStyle w:val="Prrafodelista"/>
              <w:numPr>
                <w:ilvl w:val="0"/>
                <w:numId w:val="17"/>
              </w:numPr>
            </w:pPr>
            <w:r>
              <w:t xml:space="preserve">Actions </w:t>
            </w:r>
          </w:p>
          <w:p w14:paraId="0B4776A5" w14:textId="77777777" w:rsidR="002759F2" w:rsidRDefault="002759F2" w:rsidP="002759F2">
            <w:pPr>
              <w:pStyle w:val="Prrafodelista"/>
              <w:numPr>
                <w:ilvl w:val="0"/>
                <w:numId w:val="27"/>
              </w:numPr>
              <w:spacing w:after="160" w:line="259" w:lineRule="auto"/>
            </w:pPr>
            <w:r>
              <w:t>Discover</w:t>
            </w:r>
          </w:p>
          <w:p w14:paraId="4F9F5D66" w14:textId="77777777" w:rsidR="002759F2" w:rsidRDefault="002759F2" w:rsidP="002759F2">
            <w:pPr>
              <w:pStyle w:val="Prrafodelista"/>
              <w:numPr>
                <w:ilvl w:val="0"/>
                <w:numId w:val="17"/>
              </w:numPr>
            </w:pPr>
            <w:r>
              <w:t xml:space="preserve">Targets: </w:t>
            </w:r>
          </w:p>
          <w:p w14:paraId="2FCEFA82" w14:textId="55B4D0F3" w:rsidR="002759F2" w:rsidRDefault="00C27413" w:rsidP="002759F2">
            <w:pPr>
              <w:pStyle w:val="Prrafodelista"/>
              <w:numPr>
                <w:ilvl w:val="0"/>
                <w:numId w:val="26"/>
              </w:numPr>
            </w:pPr>
            <w:r>
              <w:t>P</w:t>
            </w:r>
            <w:r w:rsidRPr="00447D9F">
              <w:t>rice leve</w:t>
            </w:r>
            <w:r>
              <w:t xml:space="preserve">l relationship between </w:t>
            </w:r>
            <w:r>
              <w:t>fuel and roads</w:t>
            </w:r>
            <w:r>
              <w:t>.</w:t>
            </w:r>
          </w:p>
        </w:tc>
        <w:tc>
          <w:tcPr>
            <w:tcW w:w="2832" w:type="dxa"/>
          </w:tcPr>
          <w:p w14:paraId="326D08A5" w14:textId="77777777" w:rsidR="002759F2" w:rsidRDefault="002759F2" w:rsidP="002759F2">
            <w:pPr>
              <w:pStyle w:val="Prrafodelista"/>
              <w:numPr>
                <w:ilvl w:val="0"/>
                <w:numId w:val="18"/>
              </w:numPr>
            </w:pPr>
            <w:r>
              <w:t>Find fuel and road types.</w:t>
            </w:r>
          </w:p>
          <w:p w14:paraId="1BF17D5B" w14:textId="77777777" w:rsidR="002759F2" w:rsidRDefault="002759F2" w:rsidP="002759F2">
            <w:pPr>
              <w:pStyle w:val="Prrafodelista"/>
              <w:numPr>
                <w:ilvl w:val="0"/>
                <w:numId w:val="18"/>
              </w:numPr>
            </w:pPr>
            <w:r>
              <w:t>Retrieve mean values.</w:t>
            </w:r>
          </w:p>
        </w:tc>
      </w:tr>
    </w:tbl>
    <w:p w14:paraId="447FC319" w14:textId="05C3DB3B" w:rsidR="00E206DE" w:rsidRDefault="00E206DE" w:rsidP="00E206DE">
      <w:pPr>
        <w:spacing w:before="240"/>
      </w:pPr>
      <w:r>
        <w:rPr>
          <w:b/>
          <w:bCs/>
        </w:rPr>
        <w:t>Beneficial transformation</w:t>
      </w:r>
    </w:p>
    <w:p w14:paraId="0786C777" w14:textId="2DE948C8" w:rsidR="0080305C" w:rsidRDefault="00E206DE" w:rsidP="0080305C">
      <w:pPr>
        <w:jc w:val="both"/>
      </w:pPr>
      <w:r w:rsidRPr="00E206DE">
        <w:t xml:space="preserve">To perform the task corresponding to this visualization, it would be beneficial to create a column named </w:t>
      </w:r>
      <w:r>
        <w:t>"</w:t>
      </w:r>
      <w:proofErr w:type="spellStart"/>
      <w:r w:rsidRPr="00E206DE">
        <w:t>en_autovía</w:t>
      </w:r>
      <w:proofErr w:type="spellEnd"/>
      <w:r>
        <w:t>"</w:t>
      </w:r>
      <w:r w:rsidRPr="00E206DE">
        <w:t xml:space="preserve"> that will take the value yes if the gas station has the word "</w:t>
      </w:r>
      <w:proofErr w:type="spellStart"/>
      <w:r w:rsidRPr="00E206DE">
        <w:t>autovía</w:t>
      </w:r>
      <w:proofErr w:type="spellEnd"/>
      <w:r w:rsidRPr="00E206DE">
        <w:t>" or "</w:t>
      </w:r>
      <w:proofErr w:type="spellStart"/>
      <w:r w:rsidRPr="00E206DE">
        <w:t>autopista</w:t>
      </w:r>
      <w:proofErr w:type="spellEnd"/>
      <w:r w:rsidRPr="00E206DE">
        <w:t>" in its address. Subsequently, reduce the dimensionality from the 32 variables to the four main fuels (</w:t>
      </w:r>
      <w:proofErr w:type="spellStart"/>
      <w:r w:rsidRPr="00E206DE">
        <w:t>Gasolina</w:t>
      </w:r>
      <w:proofErr w:type="spellEnd"/>
      <w:r w:rsidRPr="00E206DE">
        <w:t xml:space="preserve"> 95, </w:t>
      </w:r>
      <w:proofErr w:type="spellStart"/>
      <w:r w:rsidRPr="00E206DE">
        <w:t>Gasolina</w:t>
      </w:r>
      <w:proofErr w:type="spellEnd"/>
      <w:r w:rsidRPr="00E206DE">
        <w:t xml:space="preserve"> 98, </w:t>
      </w:r>
      <w:proofErr w:type="spellStart"/>
      <w:r w:rsidRPr="00E206DE">
        <w:t>Gasoleo</w:t>
      </w:r>
      <w:proofErr w:type="spellEnd"/>
      <w:r w:rsidRPr="00E206DE">
        <w:t xml:space="preserve"> A, and </w:t>
      </w:r>
      <w:proofErr w:type="spellStart"/>
      <w:r w:rsidRPr="00E206DE">
        <w:t>Gasoleo</w:t>
      </w:r>
      <w:proofErr w:type="spellEnd"/>
      <w:r w:rsidRPr="00E206DE">
        <w:t xml:space="preserve"> A Plus), and the </w:t>
      </w:r>
      <w:r>
        <w:t>"</w:t>
      </w:r>
      <w:proofErr w:type="spellStart"/>
      <w:r w:rsidRPr="00E206DE">
        <w:t>en_autovía</w:t>
      </w:r>
      <w:proofErr w:type="spellEnd"/>
      <w:r>
        <w:t>"</w:t>
      </w:r>
      <w:r w:rsidRPr="00E206DE">
        <w:t xml:space="preserve"> variable. Finally, calculate the average prices based on the type of fuel and the presence on the highway or urban location.</w:t>
      </w:r>
    </w:p>
    <w:p w14:paraId="446B617C" w14:textId="3AD0B91C" w:rsidR="005B1282" w:rsidRDefault="005B1282" w:rsidP="009C6047">
      <w:pPr>
        <w:pStyle w:val="Ttulo1"/>
        <w:numPr>
          <w:ilvl w:val="0"/>
          <w:numId w:val="37"/>
        </w:numPr>
      </w:pPr>
      <w:bookmarkStart w:id="31" w:name="_Toc151687868"/>
      <w:r>
        <w:t>Interaction and visual encoding</w:t>
      </w:r>
      <w:bookmarkEnd w:id="31"/>
    </w:p>
    <w:p w14:paraId="2EE535DF" w14:textId="747DBEEB" w:rsidR="005B1282" w:rsidRDefault="007E4558" w:rsidP="007E4558">
      <w:pPr>
        <w:pStyle w:val="Ttulo1"/>
      </w:pPr>
      <w:bookmarkStart w:id="32" w:name="_Toc151687869"/>
      <w:r>
        <w:t>References</w:t>
      </w:r>
      <w:bookmarkEnd w:id="32"/>
    </w:p>
    <w:bookmarkStart w:id="33" w:name="_Ref151672479"/>
    <w:p w14:paraId="64C2F7F1" w14:textId="7876BE7D" w:rsidR="00BF78D6" w:rsidRDefault="0086726C" w:rsidP="00BF78D6">
      <w:pPr>
        <w:pStyle w:val="Prrafodelista"/>
        <w:numPr>
          <w:ilvl w:val="0"/>
          <w:numId w:val="31"/>
        </w:numPr>
      </w:pPr>
      <w:r>
        <w:fldChar w:fldCharType="begin"/>
      </w:r>
      <w:r>
        <w:instrText>HYPERLINK "</w:instrText>
      </w:r>
      <w:r w:rsidRPr="00BF78D6">
        <w:instrText>https://www.lavanguardia.com/motor/rankings/20201002/33621/son-gasolineras-mas-baratas-espana-ocu.html</w:instrText>
      </w:r>
      <w:r>
        <w:instrText>"</w:instrText>
      </w:r>
      <w:r>
        <w:fldChar w:fldCharType="separate"/>
      </w:r>
      <w:r w:rsidRPr="002A6051">
        <w:rPr>
          <w:rStyle w:val="Hipervnculo"/>
        </w:rPr>
        <w:t>https://www.lavanguardia.com/motor/rankings/20201002/33621/son-gasolineras-mas-baratas-espana-ocu.html</w:t>
      </w:r>
      <w:bookmarkEnd w:id="33"/>
      <w:r>
        <w:fldChar w:fldCharType="end"/>
      </w:r>
    </w:p>
    <w:p w14:paraId="740C9C76" w14:textId="5F78B080" w:rsidR="0086726C" w:rsidRDefault="0086726C" w:rsidP="00BF78D6">
      <w:pPr>
        <w:pStyle w:val="Prrafodelista"/>
        <w:numPr>
          <w:ilvl w:val="0"/>
          <w:numId w:val="31"/>
        </w:numPr>
      </w:pPr>
      <w:hyperlink r:id="rId19" w:history="1">
        <w:bookmarkStart w:id="34" w:name="_Ref151673101"/>
        <w:r w:rsidRPr="002A6051">
          <w:rPr>
            <w:rStyle w:val="Hipervnculo"/>
          </w:rPr>
          <w:t>https://commons.wikimedia.org/wiki/File:Provinces_of_Spain.svg</w:t>
        </w:r>
        <w:bookmarkEnd w:id="34"/>
      </w:hyperlink>
    </w:p>
    <w:p w14:paraId="5FA7E357" w14:textId="3417FA70" w:rsidR="000F5FFB" w:rsidRDefault="00AD66D6" w:rsidP="00BF78D6">
      <w:pPr>
        <w:pStyle w:val="Prrafodelista"/>
        <w:numPr>
          <w:ilvl w:val="0"/>
          <w:numId w:val="31"/>
        </w:numPr>
      </w:pPr>
      <w:hyperlink r:id="rId20" w:history="1">
        <w:r w:rsidRPr="002A6051">
          <w:rPr>
            <w:rStyle w:val="Hipervnculo"/>
          </w:rPr>
          <w:t>https://www.malagaweb.com/espanol/blog/wp-content/uploads/cepsa-repsol-etiquetas.jpg</w:t>
        </w:r>
      </w:hyperlink>
    </w:p>
    <w:p w14:paraId="40976125" w14:textId="16EF6FA9" w:rsidR="00AD66D6" w:rsidRDefault="00852542" w:rsidP="00BF78D6">
      <w:pPr>
        <w:pStyle w:val="Prrafodelista"/>
        <w:numPr>
          <w:ilvl w:val="0"/>
          <w:numId w:val="31"/>
        </w:numPr>
      </w:pPr>
      <w:hyperlink r:id="rId21" w:history="1">
        <w:bookmarkStart w:id="35" w:name="_Ref151673563"/>
        <w:r w:rsidRPr="002A6051">
          <w:rPr>
            <w:rStyle w:val="Hipervnculo"/>
          </w:rPr>
          <w:t>https://n332.es/wp-content/uploads/2022/03/Finding-Fuel-on-the-Motorway.jpeg</w:t>
        </w:r>
        <w:bookmarkEnd w:id="35"/>
      </w:hyperlink>
    </w:p>
    <w:p w14:paraId="12135788" w14:textId="77777777" w:rsidR="00852542" w:rsidRPr="00BF78D6" w:rsidRDefault="00852542" w:rsidP="00BF78D6">
      <w:pPr>
        <w:pStyle w:val="Prrafodelista"/>
        <w:numPr>
          <w:ilvl w:val="0"/>
          <w:numId w:val="31"/>
        </w:numPr>
      </w:pPr>
    </w:p>
    <w:sectPr w:rsidR="00852542" w:rsidRPr="00BF78D6" w:rsidSect="0018605B">
      <w:headerReference w:type="default" r:id="rId22"/>
      <w:footerReference w:type="default" r:id="rId23"/>
      <w:headerReference w:type="first" r:id="rId24"/>
      <w:footerReference w:type="firs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0D1B1" w14:textId="77777777" w:rsidR="00F569D0" w:rsidRPr="00DD7BB7" w:rsidRDefault="00F569D0" w:rsidP="00812243">
      <w:pPr>
        <w:spacing w:after="0" w:line="240" w:lineRule="auto"/>
      </w:pPr>
      <w:r w:rsidRPr="00DD7BB7">
        <w:separator/>
      </w:r>
    </w:p>
  </w:endnote>
  <w:endnote w:type="continuationSeparator" w:id="0">
    <w:p w14:paraId="4A7B8F5E" w14:textId="77777777" w:rsidR="00F569D0" w:rsidRPr="00DD7BB7" w:rsidRDefault="00F569D0" w:rsidP="00812243">
      <w:pPr>
        <w:spacing w:after="0" w:line="240" w:lineRule="auto"/>
      </w:pPr>
      <w:r w:rsidRPr="00DD7BB7">
        <w:continuationSeparator/>
      </w:r>
    </w:p>
  </w:endnote>
  <w:endnote w:type="continuationNotice" w:id="1">
    <w:p w14:paraId="56990644" w14:textId="77777777" w:rsidR="00F569D0" w:rsidRDefault="00F569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6463D" w14:textId="449A797B" w:rsidR="00812243" w:rsidRPr="00DD7BB7" w:rsidRDefault="00812243">
    <w:pPr>
      <w:pStyle w:val="Piedepgina"/>
    </w:pPr>
    <w:r w:rsidRPr="00DD7BB7">
      <w:rPr>
        <w:noProof/>
      </w:rPr>
      <mc:AlternateContent>
        <mc:Choice Requires="wpg">
          <w:drawing>
            <wp:anchor distT="0" distB="0" distL="114300" distR="114300" simplePos="0" relativeHeight="251658240" behindDoc="0" locked="0" layoutInCell="1" allowOverlap="1" wp14:anchorId="7533398C" wp14:editId="4933B635">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A256F" w14:textId="1B25BEA7" w:rsidR="00812243" w:rsidRPr="00DD7BB7" w:rsidRDefault="00E206DE">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C131A">
                                  <w:rPr>
                                    <w:caps/>
                                    <w:color w:val="4472C4" w:themeColor="accent1"/>
                                    <w:sz w:val="20"/>
                                    <w:szCs w:val="20"/>
                                  </w:rPr>
                                  <w:t>Design of a new interactive data analysis tool</w:t>
                                </w:r>
                              </w:sdtContent>
                            </w:sdt>
                            <w:r w:rsidR="00812243" w:rsidRPr="00DD7BB7">
                              <w:rPr>
                                <w:caps/>
                                <w:color w:val="808080" w:themeColor="background1" w:themeShade="80"/>
                                <w:sz w:val="20"/>
                                <w:szCs w:val="20"/>
                              </w:rPr>
                              <w:t> |</w:t>
                            </w:r>
                            <w:r w:rsidR="0069291B" w:rsidRPr="00DD7BB7">
                              <w:rPr>
                                <w:caps/>
                                <w:color w:val="808080" w:themeColor="background1" w:themeShade="80"/>
                                <w:sz w:val="20"/>
                                <w:szCs w:val="20"/>
                              </w:rPr>
                              <w:fldChar w:fldCharType="begin"/>
                            </w:r>
                            <w:r w:rsidR="0069291B" w:rsidRPr="00DD7BB7">
                              <w:rPr>
                                <w:caps/>
                                <w:color w:val="808080" w:themeColor="background1" w:themeShade="80"/>
                                <w:sz w:val="20"/>
                                <w:szCs w:val="20"/>
                              </w:rPr>
                              <w:instrText>PAGE   \* MERGEFORMAT</w:instrText>
                            </w:r>
                            <w:r w:rsidR="0069291B" w:rsidRPr="00DD7BB7">
                              <w:rPr>
                                <w:caps/>
                                <w:color w:val="808080" w:themeColor="background1" w:themeShade="80"/>
                                <w:sz w:val="20"/>
                                <w:szCs w:val="20"/>
                              </w:rPr>
                              <w:fldChar w:fldCharType="separate"/>
                            </w:r>
                            <w:r w:rsidR="0069291B" w:rsidRPr="00DD7BB7">
                              <w:rPr>
                                <w:caps/>
                                <w:color w:val="808080" w:themeColor="background1" w:themeShade="80"/>
                                <w:sz w:val="20"/>
                                <w:szCs w:val="20"/>
                              </w:rPr>
                              <w:t>1</w:t>
                            </w:r>
                            <w:r w:rsidR="0069291B" w:rsidRPr="00DD7BB7">
                              <w:rPr>
                                <w:caps/>
                                <w:color w:val="808080" w:themeColor="background1" w:themeShade="80"/>
                                <w:sz w:val="20"/>
                                <w:szCs w:val="20"/>
                              </w:rPr>
                              <w:fldChar w:fldCharType="end"/>
                            </w:r>
                            <w:sdt>
                              <w:sdtPr>
                                <w:rPr>
                                  <w:color w:val="808080" w:themeColor="background1" w:themeShade="80"/>
                                  <w:sz w:val="20"/>
                                  <w:szCs w:val="20"/>
                                </w:rPr>
                                <w:alias w:val="Subtítulo"/>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69291B" w:rsidRPr="00DD7BB7">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533398C" id="Grupo 164" o:spid="_x0000_s1030" style="position:absolute;margin-left:434.8pt;margin-top:0;width:486pt;height:21.6pt;z-index:251658240;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">
              <v:rect id="Rectángulo 165" o:spid="_x0000_s1031"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32"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6AEA256F" w14:textId="1B25BEA7" w:rsidR="00812243" w:rsidRPr="00DD7BB7" w:rsidRDefault="00E206DE">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C131A">
                            <w:rPr>
                              <w:caps/>
                              <w:color w:val="4472C4" w:themeColor="accent1"/>
                              <w:sz w:val="20"/>
                              <w:szCs w:val="20"/>
                            </w:rPr>
                            <w:t>Design of a new interactive data analysis tool</w:t>
                          </w:r>
                        </w:sdtContent>
                      </w:sdt>
                      <w:r w:rsidR="00812243" w:rsidRPr="00DD7BB7">
                        <w:rPr>
                          <w:caps/>
                          <w:color w:val="808080" w:themeColor="background1" w:themeShade="80"/>
                          <w:sz w:val="20"/>
                          <w:szCs w:val="20"/>
                        </w:rPr>
                        <w:t> |</w:t>
                      </w:r>
                      <w:r w:rsidR="0069291B" w:rsidRPr="00DD7BB7">
                        <w:rPr>
                          <w:caps/>
                          <w:color w:val="808080" w:themeColor="background1" w:themeShade="80"/>
                          <w:sz w:val="20"/>
                          <w:szCs w:val="20"/>
                        </w:rPr>
                        <w:fldChar w:fldCharType="begin"/>
                      </w:r>
                      <w:r w:rsidR="0069291B" w:rsidRPr="00DD7BB7">
                        <w:rPr>
                          <w:caps/>
                          <w:color w:val="808080" w:themeColor="background1" w:themeShade="80"/>
                          <w:sz w:val="20"/>
                          <w:szCs w:val="20"/>
                        </w:rPr>
                        <w:instrText>PAGE   \* MERGEFORMAT</w:instrText>
                      </w:r>
                      <w:r w:rsidR="0069291B" w:rsidRPr="00DD7BB7">
                        <w:rPr>
                          <w:caps/>
                          <w:color w:val="808080" w:themeColor="background1" w:themeShade="80"/>
                          <w:sz w:val="20"/>
                          <w:szCs w:val="20"/>
                        </w:rPr>
                        <w:fldChar w:fldCharType="separate"/>
                      </w:r>
                      <w:r w:rsidR="0069291B" w:rsidRPr="00DD7BB7">
                        <w:rPr>
                          <w:caps/>
                          <w:color w:val="808080" w:themeColor="background1" w:themeShade="80"/>
                          <w:sz w:val="20"/>
                          <w:szCs w:val="20"/>
                        </w:rPr>
                        <w:t>1</w:t>
                      </w:r>
                      <w:r w:rsidR="0069291B" w:rsidRPr="00DD7BB7">
                        <w:rPr>
                          <w:caps/>
                          <w:color w:val="808080" w:themeColor="background1" w:themeShade="80"/>
                          <w:sz w:val="20"/>
                          <w:szCs w:val="20"/>
                        </w:rPr>
                        <w:fldChar w:fldCharType="end"/>
                      </w:r>
                      <w:sdt>
                        <w:sdtPr>
                          <w:rPr>
                            <w:color w:val="808080" w:themeColor="background1" w:themeShade="80"/>
                            <w:sz w:val="20"/>
                            <w:szCs w:val="20"/>
                          </w:rPr>
                          <w:alias w:val="Subtítulo"/>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69291B" w:rsidRPr="00DD7BB7">
                            <w:rPr>
                              <w:color w:val="808080" w:themeColor="background1" w:themeShade="80"/>
                              <w:sz w:val="20"/>
                              <w:szCs w:val="20"/>
                            </w:rPr>
                            <w:t xml:space="preserve">     </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0E2D445" w14:paraId="7663DEC3" w14:textId="77777777" w:rsidTr="70E2D445">
      <w:trPr>
        <w:trHeight w:val="300"/>
      </w:trPr>
      <w:tc>
        <w:tcPr>
          <w:tcW w:w="2830" w:type="dxa"/>
        </w:tcPr>
        <w:p w14:paraId="23DB2AC8" w14:textId="40FCF02B" w:rsidR="70E2D445" w:rsidRDefault="70E2D445" w:rsidP="70E2D445">
          <w:pPr>
            <w:pStyle w:val="Encabezado"/>
            <w:ind w:left="-115"/>
          </w:pPr>
        </w:p>
      </w:tc>
      <w:tc>
        <w:tcPr>
          <w:tcW w:w="2830" w:type="dxa"/>
        </w:tcPr>
        <w:p w14:paraId="6BA23E71" w14:textId="0A686FE5" w:rsidR="70E2D445" w:rsidRDefault="70E2D445" w:rsidP="70E2D445">
          <w:pPr>
            <w:pStyle w:val="Encabezado"/>
            <w:jc w:val="center"/>
          </w:pPr>
        </w:p>
      </w:tc>
      <w:tc>
        <w:tcPr>
          <w:tcW w:w="2830" w:type="dxa"/>
        </w:tcPr>
        <w:p w14:paraId="5D0AA43D" w14:textId="773853C6" w:rsidR="70E2D445" w:rsidRDefault="70E2D445" w:rsidP="70E2D445">
          <w:pPr>
            <w:pStyle w:val="Encabezado"/>
            <w:ind w:right="-115"/>
            <w:jc w:val="right"/>
          </w:pPr>
        </w:p>
      </w:tc>
    </w:tr>
  </w:tbl>
  <w:p w14:paraId="7F6E07D3" w14:textId="08F3F12D" w:rsidR="70E2D445" w:rsidRDefault="70E2D445" w:rsidP="70E2D4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8DCF4" w14:textId="77777777" w:rsidR="00F569D0" w:rsidRPr="00DD7BB7" w:rsidRDefault="00F569D0" w:rsidP="00812243">
      <w:pPr>
        <w:spacing w:after="0" w:line="240" w:lineRule="auto"/>
      </w:pPr>
      <w:r w:rsidRPr="00DD7BB7">
        <w:separator/>
      </w:r>
    </w:p>
  </w:footnote>
  <w:footnote w:type="continuationSeparator" w:id="0">
    <w:p w14:paraId="7771EE25" w14:textId="77777777" w:rsidR="00F569D0" w:rsidRPr="00DD7BB7" w:rsidRDefault="00F569D0" w:rsidP="00812243">
      <w:pPr>
        <w:spacing w:after="0" w:line="240" w:lineRule="auto"/>
      </w:pPr>
      <w:r w:rsidRPr="00DD7BB7">
        <w:continuationSeparator/>
      </w:r>
    </w:p>
  </w:footnote>
  <w:footnote w:type="continuationNotice" w:id="1">
    <w:p w14:paraId="2A3A96D8" w14:textId="77777777" w:rsidR="00F569D0" w:rsidRDefault="00F569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2B8F" w14:textId="6EBE374C" w:rsidR="00DD7BB7" w:rsidRPr="00DD7BB7" w:rsidRDefault="00864241">
    <w:pPr>
      <w:pStyle w:val="Encabezado"/>
    </w:pPr>
    <w:r w:rsidRPr="00864241">
      <w:rPr>
        <w:noProof/>
        <w:color w:val="FFFFFF" w:themeColor="background1"/>
        <w:sz w:val="36"/>
        <w:szCs w:val="36"/>
      </w:rPr>
      <w:drawing>
        <wp:anchor distT="0" distB="0" distL="114300" distR="114300" simplePos="0" relativeHeight="251658242" behindDoc="0" locked="0" layoutInCell="1" allowOverlap="1" wp14:anchorId="28D30323" wp14:editId="06AC5765">
          <wp:simplePos x="0" y="0"/>
          <wp:positionH relativeFrom="column">
            <wp:posOffset>5281295</wp:posOffset>
          </wp:positionH>
          <wp:positionV relativeFrom="page">
            <wp:posOffset>400050</wp:posOffset>
          </wp:positionV>
          <wp:extent cx="628650" cy="234315"/>
          <wp:effectExtent l="0" t="0" r="0" b="0"/>
          <wp:wrapSquare wrapText="bothSides"/>
          <wp:docPr id="1926000999" name="Imagen 1926000999" descr="COES. Información General y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ES. Información General y Distribució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234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0785F0D3" wp14:editId="205EFDC7">
          <wp:simplePos x="0" y="0"/>
          <wp:positionH relativeFrom="column">
            <wp:posOffset>4720590</wp:posOffset>
          </wp:positionH>
          <wp:positionV relativeFrom="paragraph">
            <wp:posOffset>-135255</wp:posOffset>
          </wp:positionV>
          <wp:extent cx="513080" cy="394970"/>
          <wp:effectExtent l="0" t="0" r="1270" b="5080"/>
          <wp:wrapSquare wrapText="bothSides"/>
          <wp:docPr id="981720738" name="Imagen 98172073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20738" name="Imagen 2"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13080" cy="394970"/>
                  </a:xfrm>
                  <a:prstGeom prst="rect">
                    <a:avLst/>
                  </a:prstGeom>
                  <a:noFill/>
                </pic:spPr>
              </pic:pic>
            </a:graphicData>
          </a:graphic>
        </wp:anchor>
      </w:drawing>
    </w:r>
    <w:r w:rsidR="00DD7BB7" w:rsidRPr="00DD7BB7">
      <w:t>Data Visualization</w:t>
    </w:r>
    <w:r w:rsidR="00DD7BB7" w:rsidRPr="00DD7BB7">
      <w:ptab w:relativeTo="margin" w:alignment="center" w:leader="none"/>
    </w:r>
    <w:r w:rsidR="00DD7BB7" w:rsidRPr="00DD7BB7">
      <w:t>Data Science Master</w:t>
    </w:r>
    <w:r w:rsidR="00DD7BB7" w:rsidRPr="00DD7BB7">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0E2D445" w14:paraId="2471482D" w14:textId="77777777" w:rsidTr="70E2D445">
      <w:trPr>
        <w:trHeight w:val="300"/>
      </w:trPr>
      <w:tc>
        <w:tcPr>
          <w:tcW w:w="2830" w:type="dxa"/>
        </w:tcPr>
        <w:p w14:paraId="11F8A567" w14:textId="6FF773B5" w:rsidR="70E2D445" w:rsidRDefault="70E2D445" w:rsidP="70E2D445">
          <w:pPr>
            <w:pStyle w:val="Encabezado"/>
            <w:ind w:left="-115"/>
          </w:pPr>
        </w:p>
      </w:tc>
      <w:tc>
        <w:tcPr>
          <w:tcW w:w="2830" w:type="dxa"/>
        </w:tcPr>
        <w:p w14:paraId="5813687B" w14:textId="45DFAD30" w:rsidR="70E2D445" w:rsidRDefault="70E2D445" w:rsidP="70E2D445">
          <w:pPr>
            <w:pStyle w:val="Encabezado"/>
            <w:jc w:val="center"/>
          </w:pPr>
        </w:p>
      </w:tc>
      <w:tc>
        <w:tcPr>
          <w:tcW w:w="2830" w:type="dxa"/>
        </w:tcPr>
        <w:p w14:paraId="686508CB" w14:textId="57FEB7EF" w:rsidR="70E2D445" w:rsidRDefault="70E2D445" w:rsidP="70E2D445">
          <w:pPr>
            <w:pStyle w:val="Encabezado"/>
            <w:ind w:right="-115"/>
            <w:jc w:val="right"/>
          </w:pPr>
        </w:p>
      </w:tc>
    </w:tr>
  </w:tbl>
  <w:p w14:paraId="1BE0C4E9" w14:textId="7DFA48BC" w:rsidR="70E2D445" w:rsidRDefault="70E2D445" w:rsidP="70E2D445">
    <w:pPr>
      <w:pStyle w:val="Encabezado"/>
    </w:pPr>
  </w:p>
</w:hdr>
</file>

<file path=word/intelligence2.xml><?xml version="1.0" encoding="utf-8"?>
<int2:intelligence xmlns:int2="http://schemas.microsoft.com/office/intelligence/2020/intelligence" xmlns:oel="http://schemas.microsoft.com/office/2019/extlst">
  <int2:observations>
    <int2:textHash int2:hashCode="SradH0SdDJdch8" int2:id="0fyDLYv0">
      <int2:state int2:value="Rejected" int2:type="AugLoop_Text_Critique"/>
    </int2:textHash>
    <int2:textHash int2:hashCode="2HxEgETe+3ePMx" int2:id="1hlJdBth">
      <int2:state int2:value="Rejected" int2:type="AugLoop_Text_Critique"/>
    </int2:textHash>
    <int2:textHash int2:hashCode="u8zfLvsztS5snQ" int2:id="2AeX1HZm">
      <int2:state int2:value="Rejected" int2:type="AugLoop_Text_Critique"/>
    </int2:textHash>
    <int2:textHash int2:hashCode="8f3UbY0ilVj6iJ" int2:id="3mCJkyEo">
      <int2:state int2:value="Rejected" int2:type="AugLoop_Text_Critique"/>
    </int2:textHash>
    <int2:textHash int2:hashCode="IJfDNyO2HH4k09" int2:id="4asfzhDD">
      <int2:state int2:value="Rejected" int2:type="AugLoop_Text_Critique"/>
    </int2:textHash>
    <int2:textHash int2:hashCode="xFYP8D+GoVjXJm" int2:id="6Z0cKlOA">
      <int2:state int2:value="Rejected" int2:type="AugLoop_Text_Critique"/>
    </int2:textHash>
    <int2:textHash int2:hashCode="Z25vNc/Bc/c/6p" int2:id="AxiKaq5n">
      <int2:state int2:value="Rejected" int2:type="AugLoop_Text_Critique"/>
    </int2:textHash>
    <int2:textHash int2:hashCode="tH82PitDDAZH8U" int2:id="DYcWIBOk">
      <int2:state int2:value="Rejected" int2:type="AugLoop_Text_Critique"/>
    </int2:textHash>
    <int2:textHash int2:hashCode="fNkUjsWlUtv2je" int2:id="DjBLHy14">
      <int2:state int2:value="Rejected" int2:type="AugLoop_Text_Critique"/>
    </int2:textHash>
    <int2:textHash int2:hashCode="F1g1bbIXWffFoN" int2:id="ECNbDJHE">
      <int2:state int2:value="Rejected" int2:type="AugLoop_Text_Critique"/>
    </int2:textHash>
    <int2:textHash int2:hashCode="tfI7ygrILWcqX1" int2:id="x7tGTEPM">
      <int2:state int2:value="Rejected" int2:type="AugLoop_Text_Critique"/>
    </int2:textHash>
    <int2:textHash int2:hashCode="Q3Sq7iR/sjfObJ" int2:id="EoSrILgv">
      <int2:state int2:value="Rejected" int2:type="AugLoop_Text_Critique"/>
    </int2:textHash>
    <int2:textHash int2:hashCode="4pLw3uyLWvCz23" int2:id="Fifr2Sth">
      <int2:state int2:value="Rejected" int2:type="AugLoop_Text_Critique"/>
    </int2:textHash>
    <int2:textHash int2:hashCode="ilqKIeyLYrS+QZ" int2:id="GYS9o7nG">
      <int2:state int2:value="Rejected" int2:type="AugLoop_Text_Critique"/>
    </int2:textHash>
    <int2:textHash int2:hashCode="7QT/Tavx4tTNa4" int2:id="IG0NglAS">
      <int2:state int2:value="Rejected" int2:type="AugLoop_Text_Critique"/>
    </int2:textHash>
    <int2:textHash int2:hashCode="WAN8AHjV9U4V5j" int2:id="JXVmzuS3">
      <int2:state int2:value="Rejected" int2:type="AugLoop_Text_Critique"/>
    </int2:textHash>
    <int2:textHash int2:hashCode="9XstMS2e/o/pk8" int2:id="MQvWIilb">
      <int2:state int2:value="Rejected" int2:type="AugLoop_Text_Critique"/>
    </int2:textHash>
    <int2:textHash int2:hashCode="QIFYZD7VZMcvoJ" int2:id="NRnqKgqz">
      <int2:state int2:value="Rejected" int2:type="AugLoop_Text_Critique"/>
    </int2:textHash>
    <int2:textHash int2:hashCode="g92davQ/jL7gis" int2:id="yYHDRtnA">
      <int2:state int2:value="Rejected" int2:type="AugLoop_Text_Critique"/>
    </int2:textHash>
    <int2:textHash int2:hashCode="BIsMsblDecdOfo" int2:id="QNFHS1n8">
      <int2:state int2:value="Rejected" int2:type="AugLoop_Text_Critique"/>
    </int2:textHash>
    <int2:textHash int2:hashCode="USiNFAUowtXAVl" int2:id="U13o6WJZ">
      <int2:state int2:value="Rejected" int2:type="AugLoop_Text_Critique"/>
    </int2:textHash>
    <int2:textHash int2:hashCode="DY5yqFekGxu0nI" int2:id="URH4dkYL">
      <int2:state int2:value="Rejected" int2:type="AugLoop_Text_Critique"/>
    </int2:textHash>
    <int2:textHash int2:hashCode="3nPqwMMFA48EN7" int2:id="VuHzk1dQ">
      <int2:state int2:value="Rejected" int2:type="AugLoop_Text_Critique"/>
    </int2:textHash>
    <int2:textHash int2:hashCode="k6gBj5n6W9cKk2" int2:id="ZIcBCG8a">
      <int2:state int2:value="Rejected" int2:type="AugLoop_Text_Critique"/>
    </int2:textHash>
    <int2:textHash int2:hashCode="dvdH3pEuhoLimi" int2:id="ZVEFiqWX">
      <int2:state int2:value="Rejected" int2:type="AugLoop_Text_Critique"/>
    </int2:textHash>
    <int2:textHash int2:hashCode="FKnXZkWNbB+ryj" int2:id="ZvJ8fiy4">
      <int2:state int2:value="Rejected" int2:type="AugLoop_Text_Critique"/>
    </int2:textHash>
    <int2:textHash int2:hashCode="dCd3egm+vH3jQV" int2:id="aIlD9lVV">
      <int2:state int2:value="Rejected" int2:type="AugLoop_Text_Critique"/>
    </int2:textHash>
    <int2:textHash int2:hashCode="oRDmuaNhZToELj" int2:id="e6QU0kMF">
      <int2:state int2:value="Rejected" int2:type="AugLoop_Text_Critique"/>
    </int2:textHash>
    <int2:textHash int2:hashCode="Pe9yaBvRr99rSK" int2:id="eZP1Hrkp">
      <int2:state int2:value="Rejected" int2:type="AugLoop_Text_Critique"/>
    </int2:textHash>
    <int2:textHash int2:hashCode="9/jMmO2RaidFQN" int2:id="hYSTRtJX">
      <int2:state int2:value="Rejected" int2:type="AugLoop_Text_Critique"/>
    </int2:textHash>
    <int2:textHash int2:hashCode="3gT6Din5s14kkF" int2:id="iOVbXWyt">
      <int2:state int2:value="Rejected" int2:type="AugLoop_Text_Critique"/>
    </int2:textHash>
    <int2:textHash int2:hashCode="bFUiyor4b8UGm3" int2:id="jjrwRNPj">
      <int2:state int2:value="Rejected" int2:type="AugLoop_Text_Critique"/>
    </int2:textHash>
    <int2:textHash int2:hashCode="BVNez/eO9hA4cl" int2:id="l0HwnZlQ">
      <int2:state int2:value="Rejected" int2:type="AugLoop_Text_Critique"/>
    </int2:textHash>
    <int2:textHash int2:hashCode="wlQ//zv6bxRMLw" int2:id="lKjyPCWT">
      <int2:state int2:value="Rejected" int2:type="AugLoop_Text_Critique"/>
    </int2:textHash>
    <int2:textHash int2:hashCode="4f7waSGWeBGKCV" int2:id="pn94aRsc">
      <int2:state int2:value="Rejected" int2:type="AugLoop_Text_Critique"/>
    </int2:textHash>
    <int2:textHash int2:hashCode="f7tyfbSytnFbCS" int2:id="rgfnOzaa">
      <int2:state int2:value="Rejected" int2:type="AugLoop_Text_Critique"/>
    </int2:textHash>
    <int2:textHash int2:hashCode="/tdYt6hCvv30m2" int2:id="s1BcZST5">
      <int2:state int2:value="Rejected" int2:type="AugLoop_Text_Critique"/>
    </int2:textHash>
    <int2:textHash int2:hashCode="/4fOpKSLdzQqLb" int2:id="vcAn8Z82">
      <int2:state int2:value="Rejected" int2:type="AugLoop_Text_Critique"/>
    </int2:textHash>
    <int2:textHash int2:hashCode="HFw/5WMCRkGGLM" int2:id="wVQ49EJ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313"/>
    <w:multiLevelType w:val="hybridMultilevel"/>
    <w:tmpl w:val="B5F89A4C"/>
    <w:lvl w:ilvl="0" w:tplc="B32E6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86AD8"/>
    <w:multiLevelType w:val="hybridMultilevel"/>
    <w:tmpl w:val="455E8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53D53"/>
    <w:multiLevelType w:val="hybridMultilevel"/>
    <w:tmpl w:val="D92A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253C4"/>
    <w:multiLevelType w:val="hybridMultilevel"/>
    <w:tmpl w:val="74DA4774"/>
    <w:lvl w:ilvl="0" w:tplc="296699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D73A0"/>
    <w:multiLevelType w:val="hybridMultilevel"/>
    <w:tmpl w:val="13E48406"/>
    <w:lvl w:ilvl="0" w:tplc="75A6D3D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D06B14"/>
    <w:multiLevelType w:val="multilevel"/>
    <w:tmpl w:val="A474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A6EAF"/>
    <w:multiLevelType w:val="hybridMultilevel"/>
    <w:tmpl w:val="E2C2B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DD183D"/>
    <w:multiLevelType w:val="hybridMultilevel"/>
    <w:tmpl w:val="2D6E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A2656"/>
    <w:multiLevelType w:val="hybridMultilevel"/>
    <w:tmpl w:val="FFFFFFFF"/>
    <w:lvl w:ilvl="0" w:tplc="5AC224A0">
      <w:start w:val="1"/>
      <w:numFmt w:val="bullet"/>
      <w:lvlText w:val=""/>
      <w:lvlJc w:val="left"/>
      <w:pPr>
        <w:ind w:left="720" w:hanging="360"/>
      </w:pPr>
      <w:rPr>
        <w:rFonts w:ascii="Symbol" w:hAnsi="Symbol" w:hint="default"/>
      </w:rPr>
    </w:lvl>
    <w:lvl w:ilvl="1" w:tplc="973670C6">
      <w:start w:val="1"/>
      <w:numFmt w:val="bullet"/>
      <w:lvlText w:val="o"/>
      <w:lvlJc w:val="left"/>
      <w:pPr>
        <w:ind w:left="1440" w:hanging="360"/>
      </w:pPr>
      <w:rPr>
        <w:rFonts w:ascii="Courier New" w:hAnsi="Courier New" w:hint="default"/>
      </w:rPr>
    </w:lvl>
    <w:lvl w:ilvl="2" w:tplc="BFA6C4B8">
      <w:start w:val="1"/>
      <w:numFmt w:val="bullet"/>
      <w:lvlText w:val=""/>
      <w:lvlJc w:val="left"/>
      <w:pPr>
        <w:ind w:left="2160" w:hanging="360"/>
      </w:pPr>
      <w:rPr>
        <w:rFonts w:ascii="Wingdings" w:hAnsi="Wingdings" w:hint="default"/>
      </w:rPr>
    </w:lvl>
    <w:lvl w:ilvl="3" w:tplc="7FE4D630">
      <w:start w:val="1"/>
      <w:numFmt w:val="bullet"/>
      <w:lvlText w:val=""/>
      <w:lvlJc w:val="left"/>
      <w:pPr>
        <w:ind w:left="2880" w:hanging="360"/>
      </w:pPr>
      <w:rPr>
        <w:rFonts w:ascii="Symbol" w:hAnsi="Symbol" w:hint="default"/>
      </w:rPr>
    </w:lvl>
    <w:lvl w:ilvl="4" w:tplc="70B65F64">
      <w:start w:val="1"/>
      <w:numFmt w:val="bullet"/>
      <w:lvlText w:val="o"/>
      <w:lvlJc w:val="left"/>
      <w:pPr>
        <w:ind w:left="3600" w:hanging="360"/>
      </w:pPr>
      <w:rPr>
        <w:rFonts w:ascii="Courier New" w:hAnsi="Courier New" w:hint="default"/>
      </w:rPr>
    </w:lvl>
    <w:lvl w:ilvl="5" w:tplc="19E83C20">
      <w:start w:val="1"/>
      <w:numFmt w:val="bullet"/>
      <w:lvlText w:val=""/>
      <w:lvlJc w:val="left"/>
      <w:pPr>
        <w:ind w:left="4320" w:hanging="360"/>
      </w:pPr>
      <w:rPr>
        <w:rFonts w:ascii="Wingdings" w:hAnsi="Wingdings" w:hint="default"/>
      </w:rPr>
    </w:lvl>
    <w:lvl w:ilvl="6" w:tplc="03DA3B0C">
      <w:start w:val="1"/>
      <w:numFmt w:val="bullet"/>
      <w:lvlText w:val=""/>
      <w:lvlJc w:val="left"/>
      <w:pPr>
        <w:ind w:left="5040" w:hanging="360"/>
      </w:pPr>
      <w:rPr>
        <w:rFonts w:ascii="Symbol" w:hAnsi="Symbol" w:hint="default"/>
      </w:rPr>
    </w:lvl>
    <w:lvl w:ilvl="7" w:tplc="87C2B030">
      <w:start w:val="1"/>
      <w:numFmt w:val="bullet"/>
      <w:lvlText w:val="o"/>
      <w:lvlJc w:val="left"/>
      <w:pPr>
        <w:ind w:left="5760" w:hanging="360"/>
      </w:pPr>
      <w:rPr>
        <w:rFonts w:ascii="Courier New" w:hAnsi="Courier New" w:hint="default"/>
      </w:rPr>
    </w:lvl>
    <w:lvl w:ilvl="8" w:tplc="B7B88720">
      <w:start w:val="1"/>
      <w:numFmt w:val="bullet"/>
      <w:lvlText w:val=""/>
      <w:lvlJc w:val="left"/>
      <w:pPr>
        <w:ind w:left="6480" w:hanging="360"/>
      </w:pPr>
      <w:rPr>
        <w:rFonts w:ascii="Wingdings" w:hAnsi="Wingdings" w:hint="default"/>
      </w:rPr>
    </w:lvl>
  </w:abstractNum>
  <w:abstractNum w:abstractNumId="9" w15:restartNumberingAfterBreak="0">
    <w:nsid w:val="22B10831"/>
    <w:multiLevelType w:val="multilevel"/>
    <w:tmpl w:val="DA082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1B31E7"/>
    <w:multiLevelType w:val="hybridMultilevel"/>
    <w:tmpl w:val="CF82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02DFD"/>
    <w:multiLevelType w:val="hybridMultilevel"/>
    <w:tmpl w:val="D98A1E0E"/>
    <w:lvl w:ilvl="0" w:tplc="75A6D3D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AD0069"/>
    <w:multiLevelType w:val="hybridMultilevel"/>
    <w:tmpl w:val="F9945AAE"/>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62D66"/>
    <w:multiLevelType w:val="hybridMultilevel"/>
    <w:tmpl w:val="E160B204"/>
    <w:lvl w:ilvl="0" w:tplc="75A6D3D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AE52D36"/>
    <w:multiLevelType w:val="hybridMultilevel"/>
    <w:tmpl w:val="A530AAB6"/>
    <w:lvl w:ilvl="0" w:tplc="75A6D3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74F6A"/>
    <w:multiLevelType w:val="hybridMultilevel"/>
    <w:tmpl w:val="CEBE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CD0B1"/>
    <w:multiLevelType w:val="hybridMultilevel"/>
    <w:tmpl w:val="FFFFFFFF"/>
    <w:lvl w:ilvl="0" w:tplc="FCEC9B9C">
      <w:start w:val="1"/>
      <w:numFmt w:val="bullet"/>
      <w:lvlText w:val=""/>
      <w:lvlJc w:val="left"/>
      <w:pPr>
        <w:ind w:left="720" w:hanging="360"/>
      </w:pPr>
      <w:rPr>
        <w:rFonts w:ascii="Symbol" w:hAnsi="Symbol" w:hint="default"/>
      </w:rPr>
    </w:lvl>
    <w:lvl w:ilvl="1" w:tplc="1F2894AA">
      <w:start w:val="1"/>
      <w:numFmt w:val="bullet"/>
      <w:lvlText w:val=""/>
      <w:lvlJc w:val="left"/>
      <w:pPr>
        <w:ind w:left="1440" w:hanging="360"/>
      </w:pPr>
      <w:rPr>
        <w:rFonts w:ascii="Symbol" w:hAnsi="Symbol" w:hint="default"/>
      </w:rPr>
    </w:lvl>
    <w:lvl w:ilvl="2" w:tplc="C26C393E">
      <w:start w:val="1"/>
      <w:numFmt w:val="bullet"/>
      <w:lvlText w:val=""/>
      <w:lvlJc w:val="left"/>
      <w:pPr>
        <w:ind w:left="2160" w:hanging="360"/>
      </w:pPr>
      <w:rPr>
        <w:rFonts w:ascii="Wingdings" w:hAnsi="Wingdings" w:hint="default"/>
      </w:rPr>
    </w:lvl>
    <w:lvl w:ilvl="3" w:tplc="4762CA58">
      <w:start w:val="1"/>
      <w:numFmt w:val="bullet"/>
      <w:lvlText w:val=""/>
      <w:lvlJc w:val="left"/>
      <w:pPr>
        <w:ind w:left="2880" w:hanging="360"/>
      </w:pPr>
      <w:rPr>
        <w:rFonts w:ascii="Symbol" w:hAnsi="Symbol" w:hint="default"/>
      </w:rPr>
    </w:lvl>
    <w:lvl w:ilvl="4" w:tplc="092E6426">
      <w:start w:val="1"/>
      <w:numFmt w:val="bullet"/>
      <w:lvlText w:val="o"/>
      <w:lvlJc w:val="left"/>
      <w:pPr>
        <w:ind w:left="3600" w:hanging="360"/>
      </w:pPr>
      <w:rPr>
        <w:rFonts w:ascii="Courier New" w:hAnsi="Courier New" w:hint="default"/>
      </w:rPr>
    </w:lvl>
    <w:lvl w:ilvl="5" w:tplc="7AD6CB4E">
      <w:start w:val="1"/>
      <w:numFmt w:val="bullet"/>
      <w:lvlText w:val=""/>
      <w:lvlJc w:val="left"/>
      <w:pPr>
        <w:ind w:left="4320" w:hanging="360"/>
      </w:pPr>
      <w:rPr>
        <w:rFonts w:ascii="Wingdings" w:hAnsi="Wingdings" w:hint="default"/>
      </w:rPr>
    </w:lvl>
    <w:lvl w:ilvl="6" w:tplc="FA6CAE38">
      <w:start w:val="1"/>
      <w:numFmt w:val="bullet"/>
      <w:lvlText w:val=""/>
      <w:lvlJc w:val="left"/>
      <w:pPr>
        <w:ind w:left="5040" w:hanging="360"/>
      </w:pPr>
      <w:rPr>
        <w:rFonts w:ascii="Symbol" w:hAnsi="Symbol" w:hint="default"/>
      </w:rPr>
    </w:lvl>
    <w:lvl w:ilvl="7" w:tplc="0EB22814">
      <w:start w:val="1"/>
      <w:numFmt w:val="bullet"/>
      <w:lvlText w:val="o"/>
      <w:lvlJc w:val="left"/>
      <w:pPr>
        <w:ind w:left="5760" w:hanging="360"/>
      </w:pPr>
      <w:rPr>
        <w:rFonts w:ascii="Courier New" w:hAnsi="Courier New" w:hint="default"/>
      </w:rPr>
    </w:lvl>
    <w:lvl w:ilvl="8" w:tplc="FC1A0386">
      <w:start w:val="1"/>
      <w:numFmt w:val="bullet"/>
      <w:lvlText w:val=""/>
      <w:lvlJc w:val="left"/>
      <w:pPr>
        <w:ind w:left="6480" w:hanging="360"/>
      </w:pPr>
      <w:rPr>
        <w:rFonts w:ascii="Wingdings" w:hAnsi="Wingdings" w:hint="default"/>
      </w:rPr>
    </w:lvl>
  </w:abstractNum>
  <w:abstractNum w:abstractNumId="17" w15:restartNumberingAfterBreak="0">
    <w:nsid w:val="4D463AC2"/>
    <w:multiLevelType w:val="hybridMultilevel"/>
    <w:tmpl w:val="E5E40B4A"/>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83EBA"/>
    <w:multiLevelType w:val="hybridMultilevel"/>
    <w:tmpl w:val="433E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6679EE"/>
    <w:multiLevelType w:val="hybridMultilevel"/>
    <w:tmpl w:val="D69471BE"/>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D49E3"/>
    <w:multiLevelType w:val="multilevel"/>
    <w:tmpl w:val="792AB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4B26F1"/>
    <w:multiLevelType w:val="hybridMultilevel"/>
    <w:tmpl w:val="2C28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6011E"/>
    <w:multiLevelType w:val="multilevel"/>
    <w:tmpl w:val="A474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0B46ED"/>
    <w:multiLevelType w:val="multilevel"/>
    <w:tmpl w:val="B0DC7C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E2562A5"/>
    <w:multiLevelType w:val="hybridMultilevel"/>
    <w:tmpl w:val="FFFFFFFF"/>
    <w:lvl w:ilvl="0" w:tplc="60D8BB62">
      <w:start w:val="1"/>
      <w:numFmt w:val="bullet"/>
      <w:lvlText w:val=""/>
      <w:lvlJc w:val="left"/>
      <w:pPr>
        <w:ind w:left="720" w:hanging="360"/>
      </w:pPr>
      <w:rPr>
        <w:rFonts w:ascii="Symbol" w:hAnsi="Symbol" w:hint="default"/>
      </w:rPr>
    </w:lvl>
    <w:lvl w:ilvl="1" w:tplc="149854CE">
      <w:start w:val="1"/>
      <w:numFmt w:val="bullet"/>
      <w:lvlText w:val=""/>
      <w:lvlJc w:val="left"/>
      <w:pPr>
        <w:ind w:left="1440" w:hanging="360"/>
      </w:pPr>
      <w:rPr>
        <w:rFonts w:ascii="Symbol" w:hAnsi="Symbol" w:hint="default"/>
      </w:rPr>
    </w:lvl>
    <w:lvl w:ilvl="2" w:tplc="EE12C38C">
      <w:start w:val="1"/>
      <w:numFmt w:val="bullet"/>
      <w:lvlText w:val=""/>
      <w:lvlJc w:val="left"/>
      <w:pPr>
        <w:ind w:left="2160" w:hanging="360"/>
      </w:pPr>
      <w:rPr>
        <w:rFonts w:ascii="Wingdings" w:hAnsi="Wingdings" w:hint="default"/>
      </w:rPr>
    </w:lvl>
    <w:lvl w:ilvl="3" w:tplc="5846ECCE">
      <w:start w:val="1"/>
      <w:numFmt w:val="bullet"/>
      <w:lvlText w:val=""/>
      <w:lvlJc w:val="left"/>
      <w:pPr>
        <w:ind w:left="2880" w:hanging="360"/>
      </w:pPr>
      <w:rPr>
        <w:rFonts w:ascii="Symbol" w:hAnsi="Symbol" w:hint="default"/>
      </w:rPr>
    </w:lvl>
    <w:lvl w:ilvl="4" w:tplc="3D4E3E2C">
      <w:start w:val="1"/>
      <w:numFmt w:val="bullet"/>
      <w:lvlText w:val="o"/>
      <w:lvlJc w:val="left"/>
      <w:pPr>
        <w:ind w:left="3600" w:hanging="360"/>
      </w:pPr>
      <w:rPr>
        <w:rFonts w:ascii="Courier New" w:hAnsi="Courier New" w:hint="default"/>
      </w:rPr>
    </w:lvl>
    <w:lvl w:ilvl="5" w:tplc="7CCE4A94">
      <w:start w:val="1"/>
      <w:numFmt w:val="bullet"/>
      <w:lvlText w:val=""/>
      <w:lvlJc w:val="left"/>
      <w:pPr>
        <w:ind w:left="4320" w:hanging="360"/>
      </w:pPr>
      <w:rPr>
        <w:rFonts w:ascii="Wingdings" w:hAnsi="Wingdings" w:hint="default"/>
      </w:rPr>
    </w:lvl>
    <w:lvl w:ilvl="6" w:tplc="9F1EEEE8">
      <w:start w:val="1"/>
      <w:numFmt w:val="bullet"/>
      <w:lvlText w:val=""/>
      <w:lvlJc w:val="left"/>
      <w:pPr>
        <w:ind w:left="5040" w:hanging="360"/>
      </w:pPr>
      <w:rPr>
        <w:rFonts w:ascii="Symbol" w:hAnsi="Symbol" w:hint="default"/>
      </w:rPr>
    </w:lvl>
    <w:lvl w:ilvl="7" w:tplc="D38889F8">
      <w:start w:val="1"/>
      <w:numFmt w:val="bullet"/>
      <w:lvlText w:val="o"/>
      <w:lvlJc w:val="left"/>
      <w:pPr>
        <w:ind w:left="5760" w:hanging="360"/>
      </w:pPr>
      <w:rPr>
        <w:rFonts w:ascii="Courier New" w:hAnsi="Courier New" w:hint="default"/>
      </w:rPr>
    </w:lvl>
    <w:lvl w:ilvl="8" w:tplc="800010BA">
      <w:start w:val="1"/>
      <w:numFmt w:val="bullet"/>
      <w:lvlText w:val=""/>
      <w:lvlJc w:val="left"/>
      <w:pPr>
        <w:ind w:left="6480" w:hanging="360"/>
      </w:pPr>
      <w:rPr>
        <w:rFonts w:ascii="Wingdings" w:hAnsi="Wingdings" w:hint="default"/>
      </w:rPr>
    </w:lvl>
  </w:abstractNum>
  <w:abstractNum w:abstractNumId="25" w15:restartNumberingAfterBreak="0">
    <w:nsid w:val="5EF32024"/>
    <w:multiLevelType w:val="hybridMultilevel"/>
    <w:tmpl w:val="FFFFFFFF"/>
    <w:lvl w:ilvl="0" w:tplc="10B2C774">
      <w:start w:val="1"/>
      <w:numFmt w:val="decimal"/>
      <w:lvlText w:val="%1."/>
      <w:lvlJc w:val="left"/>
      <w:pPr>
        <w:ind w:left="720" w:hanging="360"/>
      </w:pPr>
    </w:lvl>
    <w:lvl w:ilvl="1" w:tplc="5A20D0B6">
      <w:start w:val="1"/>
      <w:numFmt w:val="lowerLetter"/>
      <w:lvlText w:val="%2."/>
      <w:lvlJc w:val="left"/>
      <w:pPr>
        <w:ind w:left="1440" w:hanging="360"/>
      </w:pPr>
    </w:lvl>
    <w:lvl w:ilvl="2" w:tplc="7E866EAA">
      <w:start w:val="1"/>
      <w:numFmt w:val="lowerRoman"/>
      <w:lvlText w:val="%3."/>
      <w:lvlJc w:val="right"/>
      <w:pPr>
        <w:ind w:left="2160" w:hanging="180"/>
      </w:pPr>
    </w:lvl>
    <w:lvl w:ilvl="3" w:tplc="02F262AA">
      <w:start w:val="1"/>
      <w:numFmt w:val="decimal"/>
      <w:lvlText w:val="%4."/>
      <w:lvlJc w:val="left"/>
      <w:pPr>
        <w:ind w:left="2880" w:hanging="360"/>
      </w:pPr>
    </w:lvl>
    <w:lvl w:ilvl="4" w:tplc="8978613E">
      <w:start w:val="1"/>
      <w:numFmt w:val="lowerLetter"/>
      <w:lvlText w:val="%5."/>
      <w:lvlJc w:val="left"/>
      <w:pPr>
        <w:ind w:left="3600" w:hanging="360"/>
      </w:pPr>
    </w:lvl>
    <w:lvl w:ilvl="5" w:tplc="E0B03A1C">
      <w:start w:val="1"/>
      <w:numFmt w:val="lowerRoman"/>
      <w:lvlText w:val="%6."/>
      <w:lvlJc w:val="right"/>
      <w:pPr>
        <w:ind w:left="4320" w:hanging="180"/>
      </w:pPr>
    </w:lvl>
    <w:lvl w:ilvl="6" w:tplc="9BFEE2A6">
      <w:start w:val="1"/>
      <w:numFmt w:val="decimal"/>
      <w:lvlText w:val="%7."/>
      <w:lvlJc w:val="left"/>
      <w:pPr>
        <w:ind w:left="5040" w:hanging="360"/>
      </w:pPr>
    </w:lvl>
    <w:lvl w:ilvl="7" w:tplc="B50411D2">
      <w:start w:val="1"/>
      <w:numFmt w:val="lowerLetter"/>
      <w:lvlText w:val="%8."/>
      <w:lvlJc w:val="left"/>
      <w:pPr>
        <w:ind w:left="5760" w:hanging="360"/>
      </w:pPr>
    </w:lvl>
    <w:lvl w:ilvl="8" w:tplc="0E147D8A">
      <w:start w:val="1"/>
      <w:numFmt w:val="lowerRoman"/>
      <w:lvlText w:val="%9."/>
      <w:lvlJc w:val="right"/>
      <w:pPr>
        <w:ind w:left="6480" w:hanging="180"/>
      </w:pPr>
    </w:lvl>
  </w:abstractNum>
  <w:abstractNum w:abstractNumId="26" w15:restartNumberingAfterBreak="0">
    <w:nsid w:val="602124D5"/>
    <w:multiLevelType w:val="hybridMultilevel"/>
    <w:tmpl w:val="91923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0E0A4F"/>
    <w:multiLevelType w:val="hybridMultilevel"/>
    <w:tmpl w:val="A6160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720263"/>
    <w:multiLevelType w:val="hybridMultilevel"/>
    <w:tmpl w:val="C13EE57E"/>
    <w:lvl w:ilvl="0" w:tplc="296699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BF09C7"/>
    <w:multiLevelType w:val="multilevel"/>
    <w:tmpl w:val="A474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70345B"/>
    <w:multiLevelType w:val="hybridMultilevel"/>
    <w:tmpl w:val="AB4C15C2"/>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9863C1"/>
    <w:multiLevelType w:val="hybridMultilevel"/>
    <w:tmpl w:val="B49443B4"/>
    <w:lvl w:ilvl="0" w:tplc="75A6D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A02CFE"/>
    <w:multiLevelType w:val="hybridMultilevel"/>
    <w:tmpl w:val="7D4C561C"/>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47DCD"/>
    <w:multiLevelType w:val="multilevel"/>
    <w:tmpl w:val="A474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E831EC"/>
    <w:multiLevelType w:val="hybridMultilevel"/>
    <w:tmpl w:val="225206DC"/>
    <w:lvl w:ilvl="0" w:tplc="04090001">
      <w:start w:val="1"/>
      <w:numFmt w:val="bullet"/>
      <w:lvlText w:val=""/>
      <w:lvlJc w:val="left"/>
      <w:pPr>
        <w:ind w:left="1080" w:hanging="360"/>
      </w:pPr>
      <w:rPr>
        <w:rFonts w:ascii="Symbol" w:hAnsi="Symbol" w:hint="default"/>
      </w:rPr>
    </w:lvl>
    <w:lvl w:ilvl="1" w:tplc="96B2BDE2">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784C72"/>
    <w:multiLevelType w:val="hybridMultilevel"/>
    <w:tmpl w:val="E79AAD12"/>
    <w:lvl w:ilvl="0" w:tplc="75A6D3D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6241EF5"/>
    <w:multiLevelType w:val="hybridMultilevel"/>
    <w:tmpl w:val="FFFFFFFF"/>
    <w:lvl w:ilvl="0" w:tplc="08168C0C">
      <w:start w:val="1"/>
      <w:numFmt w:val="bullet"/>
      <w:lvlText w:val=""/>
      <w:lvlJc w:val="left"/>
      <w:pPr>
        <w:ind w:left="720" w:hanging="360"/>
      </w:pPr>
      <w:rPr>
        <w:rFonts w:ascii="Symbol" w:hAnsi="Symbol" w:hint="default"/>
      </w:rPr>
    </w:lvl>
    <w:lvl w:ilvl="1" w:tplc="4816C1F4">
      <w:start w:val="1"/>
      <w:numFmt w:val="bullet"/>
      <w:lvlText w:val="o"/>
      <w:lvlJc w:val="left"/>
      <w:pPr>
        <w:ind w:left="1440" w:hanging="360"/>
      </w:pPr>
      <w:rPr>
        <w:rFonts w:ascii="Courier New" w:hAnsi="Courier New" w:hint="default"/>
      </w:rPr>
    </w:lvl>
    <w:lvl w:ilvl="2" w:tplc="56626478">
      <w:start w:val="1"/>
      <w:numFmt w:val="bullet"/>
      <w:lvlText w:val=""/>
      <w:lvlJc w:val="left"/>
      <w:pPr>
        <w:ind w:left="2160" w:hanging="360"/>
      </w:pPr>
      <w:rPr>
        <w:rFonts w:ascii="Wingdings" w:hAnsi="Wingdings" w:hint="default"/>
      </w:rPr>
    </w:lvl>
    <w:lvl w:ilvl="3" w:tplc="AE044ECA">
      <w:start w:val="1"/>
      <w:numFmt w:val="bullet"/>
      <w:lvlText w:val=""/>
      <w:lvlJc w:val="left"/>
      <w:pPr>
        <w:ind w:left="2880" w:hanging="360"/>
      </w:pPr>
      <w:rPr>
        <w:rFonts w:ascii="Symbol" w:hAnsi="Symbol" w:hint="default"/>
      </w:rPr>
    </w:lvl>
    <w:lvl w:ilvl="4" w:tplc="F630502A">
      <w:start w:val="1"/>
      <w:numFmt w:val="bullet"/>
      <w:lvlText w:val="o"/>
      <w:lvlJc w:val="left"/>
      <w:pPr>
        <w:ind w:left="3600" w:hanging="360"/>
      </w:pPr>
      <w:rPr>
        <w:rFonts w:ascii="Courier New" w:hAnsi="Courier New" w:hint="default"/>
      </w:rPr>
    </w:lvl>
    <w:lvl w:ilvl="5" w:tplc="D5E422A2">
      <w:start w:val="1"/>
      <w:numFmt w:val="bullet"/>
      <w:lvlText w:val=""/>
      <w:lvlJc w:val="left"/>
      <w:pPr>
        <w:ind w:left="4320" w:hanging="360"/>
      </w:pPr>
      <w:rPr>
        <w:rFonts w:ascii="Wingdings" w:hAnsi="Wingdings" w:hint="default"/>
      </w:rPr>
    </w:lvl>
    <w:lvl w:ilvl="6" w:tplc="10FE2E52">
      <w:start w:val="1"/>
      <w:numFmt w:val="bullet"/>
      <w:lvlText w:val=""/>
      <w:lvlJc w:val="left"/>
      <w:pPr>
        <w:ind w:left="5040" w:hanging="360"/>
      </w:pPr>
      <w:rPr>
        <w:rFonts w:ascii="Symbol" w:hAnsi="Symbol" w:hint="default"/>
      </w:rPr>
    </w:lvl>
    <w:lvl w:ilvl="7" w:tplc="8E7ED986">
      <w:start w:val="1"/>
      <w:numFmt w:val="bullet"/>
      <w:lvlText w:val="o"/>
      <w:lvlJc w:val="left"/>
      <w:pPr>
        <w:ind w:left="5760" w:hanging="360"/>
      </w:pPr>
      <w:rPr>
        <w:rFonts w:ascii="Courier New" w:hAnsi="Courier New" w:hint="default"/>
      </w:rPr>
    </w:lvl>
    <w:lvl w:ilvl="8" w:tplc="88BAC9B4">
      <w:start w:val="1"/>
      <w:numFmt w:val="bullet"/>
      <w:lvlText w:val=""/>
      <w:lvlJc w:val="left"/>
      <w:pPr>
        <w:ind w:left="6480" w:hanging="360"/>
      </w:pPr>
      <w:rPr>
        <w:rFonts w:ascii="Wingdings" w:hAnsi="Wingdings" w:hint="default"/>
      </w:rPr>
    </w:lvl>
  </w:abstractNum>
  <w:abstractNum w:abstractNumId="37" w15:restartNumberingAfterBreak="0">
    <w:nsid w:val="7AC4020F"/>
    <w:multiLevelType w:val="multilevel"/>
    <w:tmpl w:val="F7FE4FE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AF847D3"/>
    <w:multiLevelType w:val="hybridMultilevel"/>
    <w:tmpl w:val="CF7A2E10"/>
    <w:lvl w:ilvl="0" w:tplc="29669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B161C9"/>
    <w:multiLevelType w:val="hybridMultilevel"/>
    <w:tmpl w:val="FFFFFFFF"/>
    <w:lvl w:ilvl="0" w:tplc="D02A85A0">
      <w:start w:val="1"/>
      <w:numFmt w:val="bullet"/>
      <w:lvlText w:val=""/>
      <w:lvlJc w:val="left"/>
      <w:pPr>
        <w:ind w:left="720" w:hanging="360"/>
      </w:pPr>
      <w:rPr>
        <w:rFonts w:ascii="Symbol" w:hAnsi="Symbol" w:hint="default"/>
      </w:rPr>
    </w:lvl>
    <w:lvl w:ilvl="1" w:tplc="C59A5C7E">
      <w:start w:val="1"/>
      <w:numFmt w:val="bullet"/>
      <w:lvlText w:val="o"/>
      <w:lvlJc w:val="left"/>
      <w:pPr>
        <w:ind w:left="1440" w:hanging="360"/>
      </w:pPr>
      <w:rPr>
        <w:rFonts w:ascii="Courier New" w:hAnsi="Courier New" w:hint="default"/>
      </w:rPr>
    </w:lvl>
    <w:lvl w:ilvl="2" w:tplc="C078338A">
      <w:start w:val="1"/>
      <w:numFmt w:val="bullet"/>
      <w:lvlText w:val=""/>
      <w:lvlJc w:val="left"/>
      <w:pPr>
        <w:ind w:left="2160" w:hanging="360"/>
      </w:pPr>
      <w:rPr>
        <w:rFonts w:ascii="Wingdings" w:hAnsi="Wingdings" w:hint="default"/>
      </w:rPr>
    </w:lvl>
    <w:lvl w:ilvl="3" w:tplc="BCB29F4A">
      <w:start w:val="1"/>
      <w:numFmt w:val="bullet"/>
      <w:lvlText w:val=""/>
      <w:lvlJc w:val="left"/>
      <w:pPr>
        <w:ind w:left="2880" w:hanging="360"/>
      </w:pPr>
      <w:rPr>
        <w:rFonts w:ascii="Symbol" w:hAnsi="Symbol" w:hint="default"/>
      </w:rPr>
    </w:lvl>
    <w:lvl w:ilvl="4" w:tplc="4030FF36">
      <w:start w:val="1"/>
      <w:numFmt w:val="bullet"/>
      <w:lvlText w:val="o"/>
      <w:lvlJc w:val="left"/>
      <w:pPr>
        <w:ind w:left="3600" w:hanging="360"/>
      </w:pPr>
      <w:rPr>
        <w:rFonts w:ascii="Courier New" w:hAnsi="Courier New" w:hint="default"/>
      </w:rPr>
    </w:lvl>
    <w:lvl w:ilvl="5" w:tplc="63C02EBE">
      <w:start w:val="1"/>
      <w:numFmt w:val="bullet"/>
      <w:lvlText w:val=""/>
      <w:lvlJc w:val="left"/>
      <w:pPr>
        <w:ind w:left="4320" w:hanging="360"/>
      </w:pPr>
      <w:rPr>
        <w:rFonts w:ascii="Wingdings" w:hAnsi="Wingdings" w:hint="default"/>
      </w:rPr>
    </w:lvl>
    <w:lvl w:ilvl="6" w:tplc="9BA6D146">
      <w:start w:val="1"/>
      <w:numFmt w:val="bullet"/>
      <w:lvlText w:val=""/>
      <w:lvlJc w:val="left"/>
      <w:pPr>
        <w:ind w:left="5040" w:hanging="360"/>
      </w:pPr>
      <w:rPr>
        <w:rFonts w:ascii="Symbol" w:hAnsi="Symbol" w:hint="default"/>
      </w:rPr>
    </w:lvl>
    <w:lvl w:ilvl="7" w:tplc="1A823A76">
      <w:start w:val="1"/>
      <w:numFmt w:val="bullet"/>
      <w:lvlText w:val="o"/>
      <w:lvlJc w:val="left"/>
      <w:pPr>
        <w:ind w:left="5760" w:hanging="360"/>
      </w:pPr>
      <w:rPr>
        <w:rFonts w:ascii="Courier New" w:hAnsi="Courier New" w:hint="default"/>
      </w:rPr>
    </w:lvl>
    <w:lvl w:ilvl="8" w:tplc="43E07B58">
      <w:start w:val="1"/>
      <w:numFmt w:val="bullet"/>
      <w:lvlText w:val=""/>
      <w:lvlJc w:val="left"/>
      <w:pPr>
        <w:ind w:left="6480" w:hanging="360"/>
      </w:pPr>
      <w:rPr>
        <w:rFonts w:ascii="Wingdings" w:hAnsi="Wingdings" w:hint="default"/>
      </w:rPr>
    </w:lvl>
  </w:abstractNum>
  <w:num w:numId="1" w16cid:durableId="1356616045">
    <w:abstractNumId w:val="25"/>
  </w:num>
  <w:num w:numId="2" w16cid:durableId="996155937">
    <w:abstractNumId w:val="29"/>
  </w:num>
  <w:num w:numId="3" w16cid:durableId="433094178">
    <w:abstractNumId w:val="15"/>
  </w:num>
  <w:num w:numId="4" w16cid:durableId="2136099150">
    <w:abstractNumId w:val="20"/>
  </w:num>
  <w:num w:numId="5" w16cid:durableId="16391387">
    <w:abstractNumId w:val="9"/>
  </w:num>
  <w:num w:numId="6" w16cid:durableId="808980126">
    <w:abstractNumId w:val="34"/>
  </w:num>
  <w:num w:numId="7" w16cid:durableId="1665890824">
    <w:abstractNumId w:val="18"/>
  </w:num>
  <w:num w:numId="8" w16cid:durableId="1214655027">
    <w:abstractNumId w:val="6"/>
  </w:num>
  <w:num w:numId="9" w16cid:durableId="1973362740">
    <w:abstractNumId w:val="38"/>
  </w:num>
  <w:num w:numId="10" w16cid:durableId="983196747">
    <w:abstractNumId w:val="28"/>
  </w:num>
  <w:num w:numId="11" w16cid:durableId="918833810">
    <w:abstractNumId w:val="3"/>
  </w:num>
  <w:num w:numId="12" w16cid:durableId="1714502834">
    <w:abstractNumId w:val="12"/>
  </w:num>
  <w:num w:numId="13" w16cid:durableId="1367556902">
    <w:abstractNumId w:val="19"/>
  </w:num>
  <w:num w:numId="14" w16cid:durableId="9141925">
    <w:abstractNumId w:val="27"/>
  </w:num>
  <w:num w:numId="15" w16cid:durableId="1576090326">
    <w:abstractNumId w:val="26"/>
  </w:num>
  <w:num w:numId="16" w16cid:durableId="1756584133">
    <w:abstractNumId w:val="21"/>
  </w:num>
  <w:num w:numId="17" w16cid:durableId="1428425705">
    <w:abstractNumId w:val="10"/>
  </w:num>
  <w:num w:numId="18" w16cid:durableId="810708057">
    <w:abstractNumId w:val="31"/>
  </w:num>
  <w:num w:numId="19" w16cid:durableId="867371532">
    <w:abstractNumId w:val="1"/>
  </w:num>
  <w:num w:numId="20" w16cid:durableId="1194344658">
    <w:abstractNumId w:val="39"/>
  </w:num>
  <w:num w:numId="21" w16cid:durableId="336613059">
    <w:abstractNumId w:val="24"/>
  </w:num>
  <w:num w:numId="22" w16cid:durableId="652875046">
    <w:abstractNumId w:val="8"/>
  </w:num>
  <w:num w:numId="23" w16cid:durableId="1399209727">
    <w:abstractNumId w:val="36"/>
  </w:num>
  <w:num w:numId="24" w16cid:durableId="1774939836">
    <w:abstractNumId w:val="16"/>
  </w:num>
  <w:num w:numId="25" w16cid:durableId="1333680358">
    <w:abstractNumId w:val="14"/>
  </w:num>
  <w:num w:numId="26" w16cid:durableId="1128623474">
    <w:abstractNumId w:val="35"/>
  </w:num>
  <w:num w:numId="27" w16cid:durableId="1291084298">
    <w:abstractNumId w:val="13"/>
  </w:num>
  <w:num w:numId="28" w16cid:durableId="1898927763">
    <w:abstractNumId w:val="7"/>
  </w:num>
  <w:num w:numId="29" w16cid:durableId="1793547410">
    <w:abstractNumId w:val="2"/>
  </w:num>
  <w:num w:numId="30" w16cid:durableId="2055154419">
    <w:abstractNumId w:val="32"/>
  </w:num>
  <w:num w:numId="31" w16cid:durableId="1785424275">
    <w:abstractNumId w:val="0"/>
  </w:num>
  <w:num w:numId="32" w16cid:durableId="1044057387">
    <w:abstractNumId w:val="5"/>
  </w:num>
  <w:num w:numId="33" w16cid:durableId="1542671653">
    <w:abstractNumId w:val="17"/>
  </w:num>
  <w:num w:numId="34" w16cid:durableId="460728023">
    <w:abstractNumId w:val="22"/>
  </w:num>
  <w:num w:numId="35" w16cid:durableId="455567149">
    <w:abstractNumId w:val="33"/>
  </w:num>
  <w:num w:numId="36" w16cid:durableId="1012029302">
    <w:abstractNumId w:val="23"/>
  </w:num>
  <w:num w:numId="37" w16cid:durableId="1585921180">
    <w:abstractNumId w:val="37"/>
  </w:num>
  <w:num w:numId="38" w16cid:durableId="964697095">
    <w:abstractNumId w:val="30"/>
  </w:num>
  <w:num w:numId="39" w16cid:durableId="1306160766">
    <w:abstractNumId w:val="11"/>
  </w:num>
  <w:num w:numId="40" w16cid:durableId="291133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2"/>
    <w:rsid w:val="00001EC9"/>
    <w:rsid w:val="0000271C"/>
    <w:rsid w:val="00005227"/>
    <w:rsid w:val="00005AFB"/>
    <w:rsid w:val="00006EE6"/>
    <w:rsid w:val="000106A4"/>
    <w:rsid w:val="00011750"/>
    <w:rsid w:val="00011EBF"/>
    <w:rsid w:val="000125D5"/>
    <w:rsid w:val="00012C96"/>
    <w:rsid w:val="0001441E"/>
    <w:rsid w:val="00016976"/>
    <w:rsid w:val="00016C99"/>
    <w:rsid w:val="00016DB2"/>
    <w:rsid w:val="00017B8B"/>
    <w:rsid w:val="00021BB3"/>
    <w:rsid w:val="00023A45"/>
    <w:rsid w:val="00033BD8"/>
    <w:rsid w:val="00034DF2"/>
    <w:rsid w:val="00036559"/>
    <w:rsid w:val="00037301"/>
    <w:rsid w:val="0003752F"/>
    <w:rsid w:val="00037D53"/>
    <w:rsid w:val="00040A80"/>
    <w:rsid w:val="00042373"/>
    <w:rsid w:val="000431DD"/>
    <w:rsid w:val="00043842"/>
    <w:rsid w:val="0004625E"/>
    <w:rsid w:val="00046922"/>
    <w:rsid w:val="000517BE"/>
    <w:rsid w:val="0005248C"/>
    <w:rsid w:val="000534BF"/>
    <w:rsid w:val="00054053"/>
    <w:rsid w:val="00055276"/>
    <w:rsid w:val="00061657"/>
    <w:rsid w:val="0006235B"/>
    <w:rsid w:val="000623B6"/>
    <w:rsid w:val="000632BD"/>
    <w:rsid w:val="00063A66"/>
    <w:rsid w:val="000645A6"/>
    <w:rsid w:val="00070EC3"/>
    <w:rsid w:val="000713F2"/>
    <w:rsid w:val="00072056"/>
    <w:rsid w:val="000724DB"/>
    <w:rsid w:val="00072A63"/>
    <w:rsid w:val="00072D26"/>
    <w:rsid w:val="00073EEE"/>
    <w:rsid w:val="00077AD8"/>
    <w:rsid w:val="000801B3"/>
    <w:rsid w:val="00080EEB"/>
    <w:rsid w:val="00081120"/>
    <w:rsid w:val="00081AAF"/>
    <w:rsid w:val="00081BBF"/>
    <w:rsid w:val="00085491"/>
    <w:rsid w:val="000854E5"/>
    <w:rsid w:val="0009154B"/>
    <w:rsid w:val="000932EF"/>
    <w:rsid w:val="000A0B05"/>
    <w:rsid w:val="000A1649"/>
    <w:rsid w:val="000A1CCA"/>
    <w:rsid w:val="000A2406"/>
    <w:rsid w:val="000A2CEB"/>
    <w:rsid w:val="000A3F3D"/>
    <w:rsid w:val="000A5274"/>
    <w:rsid w:val="000A632E"/>
    <w:rsid w:val="000B0798"/>
    <w:rsid w:val="000B14A6"/>
    <w:rsid w:val="000B2589"/>
    <w:rsid w:val="000B3215"/>
    <w:rsid w:val="000B4857"/>
    <w:rsid w:val="000B51CF"/>
    <w:rsid w:val="000B53D0"/>
    <w:rsid w:val="000B5E24"/>
    <w:rsid w:val="000B6F25"/>
    <w:rsid w:val="000B7B4F"/>
    <w:rsid w:val="000C0B02"/>
    <w:rsid w:val="000C2A48"/>
    <w:rsid w:val="000C3083"/>
    <w:rsid w:val="000C35CB"/>
    <w:rsid w:val="000C3DE3"/>
    <w:rsid w:val="000C40F1"/>
    <w:rsid w:val="000C5EBD"/>
    <w:rsid w:val="000C5FF8"/>
    <w:rsid w:val="000C6A8D"/>
    <w:rsid w:val="000D18F9"/>
    <w:rsid w:val="000D2249"/>
    <w:rsid w:val="000D226D"/>
    <w:rsid w:val="000D39F4"/>
    <w:rsid w:val="000E1192"/>
    <w:rsid w:val="000E4581"/>
    <w:rsid w:val="000E6E60"/>
    <w:rsid w:val="000E7F78"/>
    <w:rsid w:val="000F07E6"/>
    <w:rsid w:val="000F0D13"/>
    <w:rsid w:val="000F26C8"/>
    <w:rsid w:val="000F2EE8"/>
    <w:rsid w:val="000F3046"/>
    <w:rsid w:val="000F3786"/>
    <w:rsid w:val="000F5FFB"/>
    <w:rsid w:val="000F632F"/>
    <w:rsid w:val="00102E73"/>
    <w:rsid w:val="00104C88"/>
    <w:rsid w:val="00105094"/>
    <w:rsid w:val="0010660E"/>
    <w:rsid w:val="00106FC5"/>
    <w:rsid w:val="001121E5"/>
    <w:rsid w:val="001139AB"/>
    <w:rsid w:val="001149A3"/>
    <w:rsid w:val="001149EA"/>
    <w:rsid w:val="0012007A"/>
    <w:rsid w:val="00121DBF"/>
    <w:rsid w:val="0012473A"/>
    <w:rsid w:val="00124D28"/>
    <w:rsid w:val="001253BB"/>
    <w:rsid w:val="0012626F"/>
    <w:rsid w:val="001317A7"/>
    <w:rsid w:val="00132AEC"/>
    <w:rsid w:val="00134CE4"/>
    <w:rsid w:val="001364B0"/>
    <w:rsid w:val="00142ACE"/>
    <w:rsid w:val="00145293"/>
    <w:rsid w:val="0015022F"/>
    <w:rsid w:val="0015145D"/>
    <w:rsid w:val="00151703"/>
    <w:rsid w:val="00151C40"/>
    <w:rsid w:val="00155ABF"/>
    <w:rsid w:val="00157D01"/>
    <w:rsid w:val="00160028"/>
    <w:rsid w:val="00160224"/>
    <w:rsid w:val="00160DB7"/>
    <w:rsid w:val="00164AB5"/>
    <w:rsid w:val="00167586"/>
    <w:rsid w:val="0016787D"/>
    <w:rsid w:val="001678F5"/>
    <w:rsid w:val="0017073A"/>
    <w:rsid w:val="00171228"/>
    <w:rsid w:val="00174A9B"/>
    <w:rsid w:val="00175051"/>
    <w:rsid w:val="00176B58"/>
    <w:rsid w:val="001778CB"/>
    <w:rsid w:val="00182C5A"/>
    <w:rsid w:val="001836F3"/>
    <w:rsid w:val="001850A7"/>
    <w:rsid w:val="0018605B"/>
    <w:rsid w:val="00192711"/>
    <w:rsid w:val="00194469"/>
    <w:rsid w:val="00195485"/>
    <w:rsid w:val="00195AD8"/>
    <w:rsid w:val="00196383"/>
    <w:rsid w:val="001972E8"/>
    <w:rsid w:val="001975B0"/>
    <w:rsid w:val="001A1BAD"/>
    <w:rsid w:val="001A2820"/>
    <w:rsid w:val="001A4191"/>
    <w:rsid w:val="001A468E"/>
    <w:rsid w:val="001A511C"/>
    <w:rsid w:val="001B34A6"/>
    <w:rsid w:val="001B4168"/>
    <w:rsid w:val="001B7CA2"/>
    <w:rsid w:val="001C2E02"/>
    <w:rsid w:val="001C331E"/>
    <w:rsid w:val="001C393C"/>
    <w:rsid w:val="001C5C19"/>
    <w:rsid w:val="001D0228"/>
    <w:rsid w:val="001D29FC"/>
    <w:rsid w:val="001D7382"/>
    <w:rsid w:val="001E0D06"/>
    <w:rsid w:val="001E10DC"/>
    <w:rsid w:val="001E1936"/>
    <w:rsid w:val="001E524D"/>
    <w:rsid w:val="001E5427"/>
    <w:rsid w:val="001E7902"/>
    <w:rsid w:val="001F0286"/>
    <w:rsid w:val="001F6EBA"/>
    <w:rsid w:val="001F70DB"/>
    <w:rsid w:val="002001B1"/>
    <w:rsid w:val="002001C7"/>
    <w:rsid w:val="002038BE"/>
    <w:rsid w:val="00203B34"/>
    <w:rsid w:val="00207129"/>
    <w:rsid w:val="0020778F"/>
    <w:rsid w:val="002153AF"/>
    <w:rsid w:val="00217024"/>
    <w:rsid w:val="00222A23"/>
    <w:rsid w:val="002277D8"/>
    <w:rsid w:val="002278D8"/>
    <w:rsid w:val="00230B26"/>
    <w:rsid w:val="00231E58"/>
    <w:rsid w:val="002338D8"/>
    <w:rsid w:val="0023470B"/>
    <w:rsid w:val="0023484C"/>
    <w:rsid w:val="0023501E"/>
    <w:rsid w:val="00235172"/>
    <w:rsid w:val="00235523"/>
    <w:rsid w:val="002355A9"/>
    <w:rsid w:val="002363B5"/>
    <w:rsid w:val="0023670C"/>
    <w:rsid w:val="00236960"/>
    <w:rsid w:val="00242516"/>
    <w:rsid w:val="00242AA3"/>
    <w:rsid w:val="002448B2"/>
    <w:rsid w:val="002456C9"/>
    <w:rsid w:val="002475E9"/>
    <w:rsid w:val="00252FC4"/>
    <w:rsid w:val="0025354D"/>
    <w:rsid w:val="002538A6"/>
    <w:rsid w:val="00254964"/>
    <w:rsid w:val="00256B1F"/>
    <w:rsid w:val="00257B29"/>
    <w:rsid w:val="00261C64"/>
    <w:rsid w:val="002629DE"/>
    <w:rsid w:val="002641C7"/>
    <w:rsid w:val="00264375"/>
    <w:rsid w:val="00267743"/>
    <w:rsid w:val="0027168F"/>
    <w:rsid w:val="00272CBE"/>
    <w:rsid w:val="00273893"/>
    <w:rsid w:val="002738FB"/>
    <w:rsid w:val="002759F2"/>
    <w:rsid w:val="00275BBA"/>
    <w:rsid w:val="002776D5"/>
    <w:rsid w:val="00283B46"/>
    <w:rsid w:val="00284FEC"/>
    <w:rsid w:val="00286023"/>
    <w:rsid w:val="00290FF2"/>
    <w:rsid w:val="00291E80"/>
    <w:rsid w:val="00292FC3"/>
    <w:rsid w:val="002936AC"/>
    <w:rsid w:val="00293A6D"/>
    <w:rsid w:val="00295BCD"/>
    <w:rsid w:val="002A1999"/>
    <w:rsid w:val="002A2DB7"/>
    <w:rsid w:val="002A4CF0"/>
    <w:rsid w:val="002A5259"/>
    <w:rsid w:val="002A6E29"/>
    <w:rsid w:val="002A6F40"/>
    <w:rsid w:val="002B28B6"/>
    <w:rsid w:val="002B3AB8"/>
    <w:rsid w:val="002B6790"/>
    <w:rsid w:val="002C01EF"/>
    <w:rsid w:val="002C02A0"/>
    <w:rsid w:val="002C056F"/>
    <w:rsid w:val="002C2A7F"/>
    <w:rsid w:val="002C399E"/>
    <w:rsid w:val="002C4686"/>
    <w:rsid w:val="002C4975"/>
    <w:rsid w:val="002C5884"/>
    <w:rsid w:val="002C6D33"/>
    <w:rsid w:val="002D027B"/>
    <w:rsid w:val="002D1D1E"/>
    <w:rsid w:val="002D22A1"/>
    <w:rsid w:val="002D4F38"/>
    <w:rsid w:val="002D5019"/>
    <w:rsid w:val="002D5D1E"/>
    <w:rsid w:val="002D6552"/>
    <w:rsid w:val="002D6D2E"/>
    <w:rsid w:val="002E0FAD"/>
    <w:rsid w:val="002E2167"/>
    <w:rsid w:val="002E2B34"/>
    <w:rsid w:val="002E491D"/>
    <w:rsid w:val="002E4FF5"/>
    <w:rsid w:val="002E5E67"/>
    <w:rsid w:val="002E5F08"/>
    <w:rsid w:val="002E7D5E"/>
    <w:rsid w:val="002F0D6C"/>
    <w:rsid w:val="002F5882"/>
    <w:rsid w:val="002F5DA3"/>
    <w:rsid w:val="002F6802"/>
    <w:rsid w:val="00300592"/>
    <w:rsid w:val="00302BD0"/>
    <w:rsid w:val="003034D4"/>
    <w:rsid w:val="00306149"/>
    <w:rsid w:val="00310D8A"/>
    <w:rsid w:val="00310EDB"/>
    <w:rsid w:val="00314245"/>
    <w:rsid w:val="003200BE"/>
    <w:rsid w:val="003206AF"/>
    <w:rsid w:val="00320B0E"/>
    <w:rsid w:val="00322F90"/>
    <w:rsid w:val="00325ED1"/>
    <w:rsid w:val="0032753F"/>
    <w:rsid w:val="00330382"/>
    <w:rsid w:val="003320D9"/>
    <w:rsid w:val="00335C1A"/>
    <w:rsid w:val="0034429D"/>
    <w:rsid w:val="00345B88"/>
    <w:rsid w:val="00347133"/>
    <w:rsid w:val="003501F4"/>
    <w:rsid w:val="00351760"/>
    <w:rsid w:val="003518A2"/>
    <w:rsid w:val="00352C1B"/>
    <w:rsid w:val="003536C7"/>
    <w:rsid w:val="00355F3C"/>
    <w:rsid w:val="00356CEC"/>
    <w:rsid w:val="00360952"/>
    <w:rsid w:val="0036140B"/>
    <w:rsid w:val="00363E23"/>
    <w:rsid w:val="003645CF"/>
    <w:rsid w:val="0036707C"/>
    <w:rsid w:val="00375C34"/>
    <w:rsid w:val="00376042"/>
    <w:rsid w:val="003767E8"/>
    <w:rsid w:val="00377287"/>
    <w:rsid w:val="00380930"/>
    <w:rsid w:val="00381202"/>
    <w:rsid w:val="00381873"/>
    <w:rsid w:val="00382112"/>
    <w:rsid w:val="0038464B"/>
    <w:rsid w:val="00385BBC"/>
    <w:rsid w:val="00385FAE"/>
    <w:rsid w:val="003868AD"/>
    <w:rsid w:val="00390680"/>
    <w:rsid w:val="00390AD3"/>
    <w:rsid w:val="0039719E"/>
    <w:rsid w:val="003A6BC5"/>
    <w:rsid w:val="003A6F7D"/>
    <w:rsid w:val="003A767F"/>
    <w:rsid w:val="003B039F"/>
    <w:rsid w:val="003B106B"/>
    <w:rsid w:val="003B2C58"/>
    <w:rsid w:val="003B3008"/>
    <w:rsid w:val="003B4053"/>
    <w:rsid w:val="003B7B27"/>
    <w:rsid w:val="003C0762"/>
    <w:rsid w:val="003C131A"/>
    <w:rsid w:val="003C2259"/>
    <w:rsid w:val="003C3152"/>
    <w:rsid w:val="003C58AC"/>
    <w:rsid w:val="003C733D"/>
    <w:rsid w:val="003D058A"/>
    <w:rsid w:val="003D096E"/>
    <w:rsid w:val="003D0E07"/>
    <w:rsid w:val="003D19A9"/>
    <w:rsid w:val="003D1E93"/>
    <w:rsid w:val="003D1F50"/>
    <w:rsid w:val="003D3A7E"/>
    <w:rsid w:val="003D3E0C"/>
    <w:rsid w:val="003D49E7"/>
    <w:rsid w:val="003D4EE8"/>
    <w:rsid w:val="003D529B"/>
    <w:rsid w:val="003D5F8E"/>
    <w:rsid w:val="003D6C19"/>
    <w:rsid w:val="003E0320"/>
    <w:rsid w:val="003E0A64"/>
    <w:rsid w:val="003E145C"/>
    <w:rsid w:val="003E1956"/>
    <w:rsid w:val="003E2285"/>
    <w:rsid w:val="003E26F8"/>
    <w:rsid w:val="003E5E2F"/>
    <w:rsid w:val="003E73E7"/>
    <w:rsid w:val="003F4C45"/>
    <w:rsid w:val="0040080A"/>
    <w:rsid w:val="0040100A"/>
    <w:rsid w:val="004027C9"/>
    <w:rsid w:val="00402C79"/>
    <w:rsid w:val="00402EA8"/>
    <w:rsid w:val="004073CD"/>
    <w:rsid w:val="00410E6C"/>
    <w:rsid w:val="00410F4E"/>
    <w:rsid w:val="004115CE"/>
    <w:rsid w:val="00412ABA"/>
    <w:rsid w:val="00413AB8"/>
    <w:rsid w:val="00414329"/>
    <w:rsid w:val="004165AA"/>
    <w:rsid w:val="0041736D"/>
    <w:rsid w:val="0041B654"/>
    <w:rsid w:val="004217A9"/>
    <w:rsid w:val="00421A3E"/>
    <w:rsid w:val="00421F28"/>
    <w:rsid w:val="00422871"/>
    <w:rsid w:val="0042359E"/>
    <w:rsid w:val="00425936"/>
    <w:rsid w:val="00425AEF"/>
    <w:rsid w:val="00431B39"/>
    <w:rsid w:val="00431E7B"/>
    <w:rsid w:val="0043222E"/>
    <w:rsid w:val="0043681F"/>
    <w:rsid w:val="0043717A"/>
    <w:rsid w:val="004379E0"/>
    <w:rsid w:val="00440E15"/>
    <w:rsid w:val="00443240"/>
    <w:rsid w:val="00443459"/>
    <w:rsid w:val="00443ECA"/>
    <w:rsid w:val="00445F3E"/>
    <w:rsid w:val="004467B3"/>
    <w:rsid w:val="00446FCB"/>
    <w:rsid w:val="0044714F"/>
    <w:rsid w:val="00447BF3"/>
    <w:rsid w:val="00447D9F"/>
    <w:rsid w:val="00451453"/>
    <w:rsid w:val="00452973"/>
    <w:rsid w:val="004536C9"/>
    <w:rsid w:val="00455B1D"/>
    <w:rsid w:val="00455E72"/>
    <w:rsid w:val="00457188"/>
    <w:rsid w:val="00457FD5"/>
    <w:rsid w:val="00460C43"/>
    <w:rsid w:val="00462CE0"/>
    <w:rsid w:val="004634B9"/>
    <w:rsid w:val="004652D8"/>
    <w:rsid w:val="00467C5C"/>
    <w:rsid w:val="004703DA"/>
    <w:rsid w:val="00470823"/>
    <w:rsid w:val="0047135C"/>
    <w:rsid w:val="00471B75"/>
    <w:rsid w:val="00472529"/>
    <w:rsid w:val="0047346C"/>
    <w:rsid w:val="00482EA3"/>
    <w:rsid w:val="00485ACB"/>
    <w:rsid w:val="00486B7E"/>
    <w:rsid w:val="00486DC2"/>
    <w:rsid w:val="004874E4"/>
    <w:rsid w:val="00487F5C"/>
    <w:rsid w:val="0049064B"/>
    <w:rsid w:val="004911D0"/>
    <w:rsid w:val="00492015"/>
    <w:rsid w:val="00492D9E"/>
    <w:rsid w:val="004949A5"/>
    <w:rsid w:val="004A3698"/>
    <w:rsid w:val="004A3E4C"/>
    <w:rsid w:val="004A7232"/>
    <w:rsid w:val="004A7260"/>
    <w:rsid w:val="004A794E"/>
    <w:rsid w:val="004B0284"/>
    <w:rsid w:val="004B02C6"/>
    <w:rsid w:val="004B04BF"/>
    <w:rsid w:val="004B3F93"/>
    <w:rsid w:val="004B7732"/>
    <w:rsid w:val="004B7FFA"/>
    <w:rsid w:val="004C1A2D"/>
    <w:rsid w:val="004C1DE5"/>
    <w:rsid w:val="004C2C0C"/>
    <w:rsid w:val="004C4FB2"/>
    <w:rsid w:val="004C6AB2"/>
    <w:rsid w:val="004D0221"/>
    <w:rsid w:val="004D2A08"/>
    <w:rsid w:val="004D4888"/>
    <w:rsid w:val="004D6C10"/>
    <w:rsid w:val="004D6DF0"/>
    <w:rsid w:val="004E02FF"/>
    <w:rsid w:val="004E1E99"/>
    <w:rsid w:val="004E4D65"/>
    <w:rsid w:val="004E4D83"/>
    <w:rsid w:val="004E51DC"/>
    <w:rsid w:val="004F074A"/>
    <w:rsid w:val="004F112D"/>
    <w:rsid w:val="004F32CA"/>
    <w:rsid w:val="004F4611"/>
    <w:rsid w:val="004F6082"/>
    <w:rsid w:val="004F6937"/>
    <w:rsid w:val="004F73C6"/>
    <w:rsid w:val="00503AA1"/>
    <w:rsid w:val="00507977"/>
    <w:rsid w:val="00507FA6"/>
    <w:rsid w:val="005132AF"/>
    <w:rsid w:val="00514995"/>
    <w:rsid w:val="00515570"/>
    <w:rsid w:val="005207D3"/>
    <w:rsid w:val="005216A9"/>
    <w:rsid w:val="00521702"/>
    <w:rsid w:val="00522C59"/>
    <w:rsid w:val="00522DDD"/>
    <w:rsid w:val="00523252"/>
    <w:rsid w:val="00524621"/>
    <w:rsid w:val="00524984"/>
    <w:rsid w:val="00525BE5"/>
    <w:rsid w:val="005265C3"/>
    <w:rsid w:val="0052739C"/>
    <w:rsid w:val="005313B6"/>
    <w:rsid w:val="00532238"/>
    <w:rsid w:val="00532D14"/>
    <w:rsid w:val="005343B4"/>
    <w:rsid w:val="00534F83"/>
    <w:rsid w:val="0053516B"/>
    <w:rsid w:val="005354D7"/>
    <w:rsid w:val="005409F2"/>
    <w:rsid w:val="00541729"/>
    <w:rsid w:val="0054304F"/>
    <w:rsid w:val="00544365"/>
    <w:rsid w:val="00544799"/>
    <w:rsid w:val="00545CE2"/>
    <w:rsid w:val="00547D84"/>
    <w:rsid w:val="00553CA8"/>
    <w:rsid w:val="0055461E"/>
    <w:rsid w:val="00556D23"/>
    <w:rsid w:val="00557ED3"/>
    <w:rsid w:val="00560EDF"/>
    <w:rsid w:val="00562AF9"/>
    <w:rsid w:val="00562C30"/>
    <w:rsid w:val="005645CE"/>
    <w:rsid w:val="00565B63"/>
    <w:rsid w:val="0057236E"/>
    <w:rsid w:val="00572525"/>
    <w:rsid w:val="00573CDC"/>
    <w:rsid w:val="0057568B"/>
    <w:rsid w:val="00580CCA"/>
    <w:rsid w:val="00583477"/>
    <w:rsid w:val="00583A8D"/>
    <w:rsid w:val="00590448"/>
    <w:rsid w:val="00592C05"/>
    <w:rsid w:val="00593890"/>
    <w:rsid w:val="00594E04"/>
    <w:rsid w:val="005959D9"/>
    <w:rsid w:val="005A0577"/>
    <w:rsid w:val="005A0DFD"/>
    <w:rsid w:val="005A2EEC"/>
    <w:rsid w:val="005A3047"/>
    <w:rsid w:val="005A35B9"/>
    <w:rsid w:val="005A5E61"/>
    <w:rsid w:val="005B1282"/>
    <w:rsid w:val="005B53F1"/>
    <w:rsid w:val="005B558F"/>
    <w:rsid w:val="005C07A8"/>
    <w:rsid w:val="005C07C4"/>
    <w:rsid w:val="005C17A6"/>
    <w:rsid w:val="005C1A0F"/>
    <w:rsid w:val="005C27C2"/>
    <w:rsid w:val="005C4370"/>
    <w:rsid w:val="005C47C4"/>
    <w:rsid w:val="005C5251"/>
    <w:rsid w:val="005C7099"/>
    <w:rsid w:val="005C7317"/>
    <w:rsid w:val="005D1C8E"/>
    <w:rsid w:val="005D2DA1"/>
    <w:rsid w:val="005D388F"/>
    <w:rsid w:val="005D58B5"/>
    <w:rsid w:val="005D58BD"/>
    <w:rsid w:val="005D5AAE"/>
    <w:rsid w:val="005D6755"/>
    <w:rsid w:val="005D6E1C"/>
    <w:rsid w:val="005E15FB"/>
    <w:rsid w:val="005F0DFF"/>
    <w:rsid w:val="005F3096"/>
    <w:rsid w:val="005F42F1"/>
    <w:rsid w:val="005F6EBB"/>
    <w:rsid w:val="005F7CFC"/>
    <w:rsid w:val="00602764"/>
    <w:rsid w:val="006038CE"/>
    <w:rsid w:val="006057FB"/>
    <w:rsid w:val="00606CCB"/>
    <w:rsid w:val="00606E40"/>
    <w:rsid w:val="006104A4"/>
    <w:rsid w:val="00612816"/>
    <w:rsid w:val="00614176"/>
    <w:rsid w:val="00615789"/>
    <w:rsid w:val="006161AD"/>
    <w:rsid w:val="006163F7"/>
    <w:rsid w:val="006178F7"/>
    <w:rsid w:val="00617A0C"/>
    <w:rsid w:val="0062113E"/>
    <w:rsid w:val="0062215E"/>
    <w:rsid w:val="00622A8D"/>
    <w:rsid w:val="0062391C"/>
    <w:rsid w:val="00625E54"/>
    <w:rsid w:val="0062612C"/>
    <w:rsid w:val="00626594"/>
    <w:rsid w:val="00626952"/>
    <w:rsid w:val="006270DA"/>
    <w:rsid w:val="00630193"/>
    <w:rsid w:val="00631E99"/>
    <w:rsid w:val="006325CB"/>
    <w:rsid w:val="006333A3"/>
    <w:rsid w:val="00636721"/>
    <w:rsid w:val="00642E59"/>
    <w:rsid w:val="006578B7"/>
    <w:rsid w:val="00657D6C"/>
    <w:rsid w:val="00660E1F"/>
    <w:rsid w:val="0066321A"/>
    <w:rsid w:val="00663A3F"/>
    <w:rsid w:val="0067105E"/>
    <w:rsid w:val="00671F90"/>
    <w:rsid w:val="006721AF"/>
    <w:rsid w:val="0067244D"/>
    <w:rsid w:val="006726B0"/>
    <w:rsid w:val="0067475C"/>
    <w:rsid w:val="00677323"/>
    <w:rsid w:val="00682DEC"/>
    <w:rsid w:val="0068307F"/>
    <w:rsid w:val="00683134"/>
    <w:rsid w:val="00684F60"/>
    <w:rsid w:val="00687746"/>
    <w:rsid w:val="00687943"/>
    <w:rsid w:val="0069291B"/>
    <w:rsid w:val="00692B74"/>
    <w:rsid w:val="00694D61"/>
    <w:rsid w:val="00694E99"/>
    <w:rsid w:val="006A264D"/>
    <w:rsid w:val="006A4B1C"/>
    <w:rsid w:val="006A65D6"/>
    <w:rsid w:val="006B1C1B"/>
    <w:rsid w:val="006B2106"/>
    <w:rsid w:val="006B30ED"/>
    <w:rsid w:val="006B46AC"/>
    <w:rsid w:val="006B53C4"/>
    <w:rsid w:val="006B735F"/>
    <w:rsid w:val="006B7993"/>
    <w:rsid w:val="006B7D56"/>
    <w:rsid w:val="006C188E"/>
    <w:rsid w:val="006C2EE3"/>
    <w:rsid w:val="006C6713"/>
    <w:rsid w:val="006D1307"/>
    <w:rsid w:val="006D3779"/>
    <w:rsid w:val="006D4F79"/>
    <w:rsid w:val="006D6973"/>
    <w:rsid w:val="006D72A7"/>
    <w:rsid w:val="006E0382"/>
    <w:rsid w:val="006E2215"/>
    <w:rsid w:val="006E3556"/>
    <w:rsid w:val="006E5ADA"/>
    <w:rsid w:val="006E7618"/>
    <w:rsid w:val="006F22C1"/>
    <w:rsid w:val="006F25DD"/>
    <w:rsid w:val="006F3022"/>
    <w:rsid w:val="006F41E8"/>
    <w:rsid w:val="006F6783"/>
    <w:rsid w:val="006F7C15"/>
    <w:rsid w:val="00702E0D"/>
    <w:rsid w:val="00706BEA"/>
    <w:rsid w:val="00706FEC"/>
    <w:rsid w:val="007084D6"/>
    <w:rsid w:val="0071185B"/>
    <w:rsid w:val="00712BF9"/>
    <w:rsid w:val="00712C4D"/>
    <w:rsid w:val="00712E6D"/>
    <w:rsid w:val="00714A1F"/>
    <w:rsid w:val="00715335"/>
    <w:rsid w:val="00715403"/>
    <w:rsid w:val="00716F06"/>
    <w:rsid w:val="00730AE6"/>
    <w:rsid w:val="00731B94"/>
    <w:rsid w:val="00732115"/>
    <w:rsid w:val="00732513"/>
    <w:rsid w:val="007352DB"/>
    <w:rsid w:val="00736818"/>
    <w:rsid w:val="00737541"/>
    <w:rsid w:val="00740EA4"/>
    <w:rsid w:val="007446E0"/>
    <w:rsid w:val="00746BE8"/>
    <w:rsid w:val="00747172"/>
    <w:rsid w:val="007475D9"/>
    <w:rsid w:val="00752374"/>
    <w:rsid w:val="007532A0"/>
    <w:rsid w:val="0075358D"/>
    <w:rsid w:val="0075489F"/>
    <w:rsid w:val="00754A79"/>
    <w:rsid w:val="00761095"/>
    <w:rsid w:val="00761E93"/>
    <w:rsid w:val="00761EAE"/>
    <w:rsid w:val="00762ADE"/>
    <w:rsid w:val="00765B18"/>
    <w:rsid w:val="00766258"/>
    <w:rsid w:val="00767877"/>
    <w:rsid w:val="00767EC7"/>
    <w:rsid w:val="0077063A"/>
    <w:rsid w:val="0077066B"/>
    <w:rsid w:val="00770DEC"/>
    <w:rsid w:val="00772C82"/>
    <w:rsid w:val="00772F22"/>
    <w:rsid w:val="007759A9"/>
    <w:rsid w:val="00776851"/>
    <w:rsid w:val="00780B74"/>
    <w:rsid w:val="00782C6C"/>
    <w:rsid w:val="00782D4F"/>
    <w:rsid w:val="007849A3"/>
    <w:rsid w:val="0078524F"/>
    <w:rsid w:val="00791557"/>
    <w:rsid w:val="00791C12"/>
    <w:rsid w:val="00791FA6"/>
    <w:rsid w:val="0079442D"/>
    <w:rsid w:val="00794CDF"/>
    <w:rsid w:val="007957CC"/>
    <w:rsid w:val="007A0830"/>
    <w:rsid w:val="007A1419"/>
    <w:rsid w:val="007A2991"/>
    <w:rsid w:val="007A2BD1"/>
    <w:rsid w:val="007A44EB"/>
    <w:rsid w:val="007A4C56"/>
    <w:rsid w:val="007A6BA5"/>
    <w:rsid w:val="007B00F8"/>
    <w:rsid w:val="007B0506"/>
    <w:rsid w:val="007B1D9C"/>
    <w:rsid w:val="007B2AFE"/>
    <w:rsid w:val="007B33FB"/>
    <w:rsid w:val="007B52ED"/>
    <w:rsid w:val="007B7097"/>
    <w:rsid w:val="007B796C"/>
    <w:rsid w:val="007C0E94"/>
    <w:rsid w:val="007C0F2F"/>
    <w:rsid w:val="007C21EF"/>
    <w:rsid w:val="007C2C72"/>
    <w:rsid w:val="007C389B"/>
    <w:rsid w:val="007C403B"/>
    <w:rsid w:val="007C7B53"/>
    <w:rsid w:val="007D0F5C"/>
    <w:rsid w:val="007D21DD"/>
    <w:rsid w:val="007D323A"/>
    <w:rsid w:val="007D5FF5"/>
    <w:rsid w:val="007D625A"/>
    <w:rsid w:val="007D6827"/>
    <w:rsid w:val="007E05F8"/>
    <w:rsid w:val="007E1EE9"/>
    <w:rsid w:val="007E4558"/>
    <w:rsid w:val="007E5916"/>
    <w:rsid w:val="007E5CF8"/>
    <w:rsid w:val="007E7CE3"/>
    <w:rsid w:val="007F1604"/>
    <w:rsid w:val="007F23A9"/>
    <w:rsid w:val="007F3519"/>
    <w:rsid w:val="007F3D21"/>
    <w:rsid w:val="007F4CFE"/>
    <w:rsid w:val="007F5379"/>
    <w:rsid w:val="00800CCC"/>
    <w:rsid w:val="0080305C"/>
    <w:rsid w:val="00803D51"/>
    <w:rsid w:val="0080525D"/>
    <w:rsid w:val="0080552D"/>
    <w:rsid w:val="00812243"/>
    <w:rsid w:val="008156BA"/>
    <w:rsid w:val="00815C87"/>
    <w:rsid w:val="0081750D"/>
    <w:rsid w:val="00822D99"/>
    <w:rsid w:val="008254E8"/>
    <w:rsid w:val="00826523"/>
    <w:rsid w:val="00826841"/>
    <w:rsid w:val="00826FB5"/>
    <w:rsid w:val="008277A1"/>
    <w:rsid w:val="0083348C"/>
    <w:rsid w:val="0083440C"/>
    <w:rsid w:val="00834C9C"/>
    <w:rsid w:val="00835D52"/>
    <w:rsid w:val="00836439"/>
    <w:rsid w:val="008412B8"/>
    <w:rsid w:val="00845C9C"/>
    <w:rsid w:val="008462F4"/>
    <w:rsid w:val="00846C06"/>
    <w:rsid w:val="00850810"/>
    <w:rsid w:val="00852542"/>
    <w:rsid w:val="008528DD"/>
    <w:rsid w:val="0085290B"/>
    <w:rsid w:val="00854D92"/>
    <w:rsid w:val="0086337B"/>
    <w:rsid w:val="00864241"/>
    <w:rsid w:val="008661B9"/>
    <w:rsid w:val="00866CC5"/>
    <w:rsid w:val="0086726C"/>
    <w:rsid w:val="00867377"/>
    <w:rsid w:val="0086775B"/>
    <w:rsid w:val="00871962"/>
    <w:rsid w:val="00872B5F"/>
    <w:rsid w:val="008737BD"/>
    <w:rsid w:val="00876031"/>
    <w:rsid w:val="0087608F"/>
    <w:rsid w:val="008776C7"/>
    <w:rsid w:val="0088009C"/>
    <w:rsid w:val="008803BB"/>
    <w:rsid w:val="0088434C"/>
    <w:rsid w:val="00887338"/>
    <w:rsid w:val="0088795F"/>
    <w:rsid w:val="0088E2EA"/>
    <w:rsid w:val="00890A97"/>
    <w:rsid w:val="00892108"/>
    <w:rsid w:val="008924BD"/>
    <w:rsid w:val="008958D8"/>
    <w:rsid w:val="00895BE5"/>
    <w:rsid w:val="008A0B64"/>
    <w:rsid w:val="008A174C"/>
    <w:rsid w:val="008A484B"/>
    <w:rsid w:val="008A692D"/>
    <w:rsid w:val="008B110B"/>
    <w:rsid w:val="008B163F"/>
    <w:rsid w:val="008B2B24"/>
    <w:rsid w:val="008B440A"/>
    <w:rsid w:val="008B5175"/>
    <w:rsid w:val="008B52CC"/>
    <w:rsid w:val="008C0274"/>
    <w:rsid w:val="008C13A8"/>
    <w:rsid w:val="008C2409"/>
    <w:rsid w:val="008C46A6"/>
    <w:rsid w:val="008C52CC"/>
    <w:rsid w:val="008C54A9"/>
    <w:rsid w:val="008D098A"/>
    <w:rsid w:val="008D3E21"/>
    <w:rsid w:val="008D42BE"/>
    <w:rsid w:val="008D498B"/>
    <w:rsid w:val="008D5195"/>
    <w:rsid w:val="008D619C"/>
    <w:rsid w:val="008D688D"/>
    <w:rsid w:val="008E0612"/>
    <w:rsid w:val="008E1784"/>
    <w:rsid w:val="008E2128"/>
    <w:rsid w:val="008E2CA8"/>
    <w:rsid w:val="008E412C"/>
    <w:rsid w:val="008F1029"/>
    <w:rsid w:val="008F24C3"/>
    <w:rsid w:val="008F70F4"/>
    <w:rsid w:val="00900CA4"/>
    <w:rsid w:val="00901443"/>
    <w:rsid w:val="00903E8A"/>
    <w:rsid w:val="009058BB"/>
    <w:rsid w:val="00905E1F"/>
    <w:rsid w:val="00910586"/>
    <w:rsid w:val="0091230A"/>
    <w:rsid w:val="0091382E"/>
    <w:rsid w:val="00913FC4"/>
    <w:rsid w:val="00915769"/>
    <w:rsid w:val="00915C2A"/>
    <w:rsid w:val="009178AD"/>
    <w:rsid w:val="009200DE"/>
    <w:rsid w:val="00920AF5"/>
    <w:rsid w:val="00920E4D"/>
    <w:rsid w:val="00921098"/>
    <w:rsid w:val="009245ED"/>
    <w:rsid w:val="009264EB"/>
    <w:rsid w:val="00927366"/>
    <w:rsid w:val="009275FD"/>
    <w:rsid w:val="00930B98"/>
    <w:rsid w:val="0093683F"/>
    <w:rsid w:val="00937735"/>
    <w:rsid w:val="009413F8"/>
    <w:rsid w:val="009417C8"/>
    <w:rsid w:val="00941FA4"/>
    <w:rsid w:val="00943FE2"/>
    <w:rsid w:val="00944916"/>
    <w:rsid w:val="00945535"/>
    <w:rsid w:val="00946D91"/>
    <w:rsid w:val="009500B4"/>
    <w:rsid w:val="0095079E"/>
    <w:rsid w:val="00950856"/>
    <w:rsid w:val="00952A1D"/>
    <w:rsid w:val="00954325"/>
    <w:rsid w:val="00954BDA"/>
    <w:rsid w:val="009557E6"/>
    <w:rsid w:val="00956595"/>
    <w:rsid w:val="00962B4D"/>
    <w:rsid w:val="00964254"/>
    <w:rsid w:val="009652E0"/>
    <w:rsid w:val="009706C1"/>
    <w:rsid w:val="00973731"/>
    <w:rsid w:val="00973CA6"/>
    <w:rsid w:val="00974AB2"/>
    <w:rsid w:val="00975BA5"/>
    <w:rsid w:val="00977010"/>
    <w:rsid w:val="00980839"/>
    <w:rsid w:val="00980B3F"/>
    <w:rsid w:val="0098243F"/>
    <w:rsid w:val="009830E4"/>
    <w:rsid w:val="009838FC"/>
    <w:rsid w:val="00985918"/>
    <w:rsid w:val="0098677F"/>
    <w:rsid w:val="00986EF0"/>
    <w:rsid w:val="00987488"/>
    <w:rsid w:val="00987CDE"/>
    <w:rsid w:val="00990219"/>
    <w:rsid w:val="0099068F"/>
    <w:rsid w:val="009923EF"/>
    <w:rsid w:val="00993398"/>
    <w:rsid w:val="009963D5"/>
    <w:rsid w:val="00996E8C"/>
    <w:rsid w:val="00997BCF"/>
    <w:rsid w:val="009A0E7B"/>
    <w:rsid w:val="009A0FE1"/>
    <w:rsid w:val="009A48CF"/>
    <w:rsid w:val="009A4D79"/>
    <w:rsid w:val="009A4EC0"/>
    <w:rsid w:val="009B02F1"/>
    <w:rsid w:val="009B169C"/>
    <w:rsid w:val="009B20AB"/>
    <w:rsid w:val="009B4250"/>
    <w:rsid w:val="009B4651"/>
    <w:rsid w:val="009B5EBB"/>
    <w:rsid w:val="009B7592"/>
    <w:rsid w:val="009C04E7"/>
    <w:rsid w:val="009C2D1C"/>
    <w:rsid w:val="009C3684"/>
    <w:rsid w:val="009C4134"/>
    <w:rsid w:val="009C5E22"/>
    <w:rsid w:val="009C6047"/>
    <w:rsid w:val="009C7C58"/>
    <w:rsid w:val="009D2B63"/>
    <w:rsid w:val="009D2B93"/>
    <w:rsid w:val="009D39F4"/>
    <w:rsid w:val="009D564B"/>
    <w:rsid w:val="009D6D98"/>
    <w:rsid w:val="009E0721"/>
    <w:rsid w:val="009E100B"/>
    <w:rsid w:val="009E2AF2"/>
    <w:rsid w:val="009E7661"/>
    <w:rsid w:val="009E795D"/>
    <w:rsid w:val="009E7E60"/>
    <w:rsid w:val="009F0CFF"/>
    <w:rsid w:val="009F0EF7"/>
    <w:rsid w:val="009F29D8"/>
    <w:rsid w:val="009F3831"/>
    <w:rsid w:val="009F4F79"/>
    <w:rsid w:val="009F7C8D"/>
    <w:rsid w:val="00A04590"/>
    <w:rsid w:val="00A05DA9"/>
    <w:rsid w:val="00A0746F"/>
    <w:rsid w:val="00A076BD"/>
    <w:rsid w:val="00A10FE5"/>
    <w:rsid w:val="00A11677"/>
    <w:rsid w:val="00A13841"/>
    <w:rsid w:val="00A13A07"/>
    <w:rsid w:val="00A15BFA"/>
    <w:rsid w:val="00A1634C"/>
    <w:rsid w:val="00A16D92"/>
    <w:rsid w:val="00A17CD0"/>
    <w:rsid w:val="00A208AA"/>
    <w:rsid w:val="00A20A3F"/>
    <w:rsid w:val="00A20C86"/>
    <w:rsid w:val="00A226DD"/>
    <w:rsid w:val="00A226E6"/>
    <w:rsid w:val="00A23167"/>
    <w:rsid w:val="00A257B8"/>
    <w:rsid w:val="00A274EC"/>
    <w:rsid w:val="00A27F53"/>
    <w:rsid w:val="00A318F6"/>
    <w:rsid w:val="00A32B34"/>
    <w:rsid w:val="00A35227"/>
    <w:rsid w:val="00A35EF9"/>
    <w:rsid w:val="00A368A6"/>
    <w:rsid w:val="00A42781"/>
    <w:rsid w:val="00A427D3"/>
    <w:rsid w:val="00A43FE9"/>
    <w:rsid w:val="00A46284"/>
    <w:rsid w:val="00A50523"/>
    <w:rsid w:val="00A507C2"/>
    <w:rsid w:val="00A52B75"/>
    <w:rsid w:val="00A52EBA"/>
    <w:rsid w:val="00A5639F"/>
    <w:rsid w:val="00A57595"/>
    <w:rsid w:val="00A57780"/>
    <w:rsid w:val="00A618AF"/>
    <w:rsid w:val="00A61E35"/>
    <w:rsid w:val="00A62D27"/>
    <w:rsid w:val="00A66B28"/>
    <w:rsid w:val="00A67BB6"/>
    <w:rsid w:val="00A73B79"/>
    <w:rsid w:val="00A74010"/>
    <w:rsid w:val="00A74150"/>
    <w:rsid w:val="00A74C7C"/>
    <w:rsid w:val="00A77E2C"/>
    <w:rsid w:val="00A77F5B"/>
    <w:rsid w:val="00A805A8"/>
    <w:rsid w:val="00A83484"/>
    <w:rsid w:val="00A85A1C"/>
    <w:rsid w:val="00A869FC"/>
    <w:rsid w:val="00A86B5C"/>
    <w:rsid w:val="00A904CA"/>
    <w:rsid w:val="00A9061E"/>
    <w:rsid w:val="00A90A16"/>
    <w:rsid w:val="00A915F3"/>
    <w:rsid w:val="00A9267F"/>
    <w:rsid w:val="00A93267"/>
    <w:rsid w:val="00A9383E"/>
    <w:rsid w:val="00A9430C"/>
    <w:rsid w:val="00A95B95"/>
    <w:rsid w:val="00A96CC8"/>
    <w:rsid w:val="00A96FE5"/>
    <w:rsid w:val="00A975F3"/>
    <w:rsid w:val="00AA044B"/>
    <w:rsid w:val="00AA093C"/>
    <w:rsid w:val="00AA0D80"/>
    <w:rsid w:val="00AA0E56"/>
    <w:rsid w:val="00AA24C5"/>
    <w:rsid w:val="00AA4AB9"/>
    <w:rsid w:val="00AA5065"/>
    <w:rsid w:val="00AA5E61"/>
    <w:rsid w:val="00AB1A73"/>
    <w:rsid w:val="00AB5BF4"/>
    <w:rsid w:val="00AB6394"/>
    <w:rsid w:val="00AC0C20"/>
    <w:rsid w:val="00AC3D0E"/>
    <w:rsid w:val="00AC432E"/>
    <w:rsid w:val="00AC54AD"/>
    <w:rsid w:val="00AC6455"/>
    <w:rsid w:val="00AC6953"/>
    <w:rsid w:val="00AD1CE5"/>
    <w:rsid w:val="00AD435C"/>
    <w:rsid w:val="00AD45F5"/>
    <w:rsid w:val="00AD6207"/>
    <w:rsid w:val="00AD66D6"/>
    <w:rsid w:val="00AE11BF"/>
    <w:rsid w:val="00AE19AB"/>
    <w:rsid w:val="00AE1DCC"/>
    <w:rsid w:val="00AE3BBA"/>
    <w:rsid w:val="00AE4A95"/>
    <w:rsid w:val="00AE4BBA"/>
    <w:rsid w:val="00AF07E1"/>
    <w:rsid w:val="00AF0EFA"/>
    <w:rsid w:val="00AF1BEC"/>
    <w:rsid w:val="00AF2220"/>
    <w:rsid w:val="00AF277B"/>
    <w:rsid w:val="00AF33E3"/>
    <w:rsid w:val="00AF3BE7"/>
    <w:rsid w:val="00B04EED"/>
    <w:rsid w:val="00B0695F"/>
    <w:rsid w:val="00B06AD6"/>
    <w:rsid w:val="00B11CCB"/>
    <w:rsid w:val="00B1344C"/>
    <w:rsid w:val="00B13777"/>
    <w:rsid w:val="00B14251"/>
    <w:rsid w:val="00B14297"/>
    <w:rsid w:val="00B1477C"/>
    <w:rsid w:val="00B15062"/>
    <w:rsid w:val="00B15A4A"/>
    <w:rsid w:val="00B17ED8"/>
    <w:rsid w:val="00B22A90"/>
    <w:rsid w:val="00B24E9F"/>
    <w:rsid w:val="00B25FB1"/>
    <w:rsid w:val="00B274AB"/>
    <w:rsid w:val="00B3028D"/>
    <w:rsid w:val="00B3084E"/>
    <w:rsid w:val="00B30DA7"/>
    <w:rsid w:val="00B3132D"/>
    <w:rsid w:val="00B31739"/>
    <w:rsid w:val="00B3359D"/>
    <w:rsid w:val="00B36CFC"/>
    <w:rsid w:val="00B36EF1"/>
    <w:rsid w:val="00B40193"/>
    <w:rsid w:val="00B40909"/>
    <w:rsid w:val="00B41005"/>
    <w:rsid w:val="00B4306F"/>
    <w:rsid w:val="00B43785"/>
    <w:rsid w:val="00B44793"/>
    <w:rsid w:val="00B44FE7"/>
    <w:rsid w:val="00B47915"/>
    <w:rsid w:val="00B528DC"/>
    <w:rsid w:val="00B54DC2"/>
    <w:rsid w:val="00B556AE"/>
    <w:rsid w:val="00B56675"/>
    <w:rsid w:val="00B567A7"/>
    <w:rsid w:val="00B56B93"/>
    <w:rsid w:val="00B57897"/>
    <w:rsid w:val="00B60C9E"/>
    <w:rsid w:val="00B622C1"/>
    <w:rsid w:val="00B623AD"/>
    <w:rsid w:val="00B635A7"/>
    <w:rsid w:val="00B669D6"/>
    <w:rsid w:val="00B66F18"/>
    <w:rsid w:val="00B67F57"/>
    <w:rsid w:val="00B7011E"/>
    <w:rsid w:val="00B718E2"/>
    <w:rsid w:val="00B7228D"/>
    <w:rsid w:val="00B74506"/>
    <w:rsid w:val="00B7650F"/>
    <w:rsid w:val="00B772F5"/>
    <w:rsid w:val="00B77424"/>
    <w:rsid w:val="00B77F12"/>
    <w:rsid w:val="00B8140B"/>
    <w:rsid w:val="00B81C08"/>
    <w:rsid w:val="00B8541E"/>
    <w:rsid w:val="00B92E2A"/>
    <w:rsid w:val="00B948EF"/>
    <w:rsid w:val="00BA1FFA"/>
    <w:rsid w:val="00BA29A9"/>
    <w:rsid w:val="00BA32EB"/>
    <w:rsid w:val="00BA4F1C"/>
    <w:rsid w:val="00BA517F"/>
    <w:rsid w:val="00BA5470"/>
    <w:rsid w:val="00BA5B66"/>
    <w:rsid w:val="00BA66F2"/>
    <w:rsid w:val="00BA6C69"/>
    <w:rsid w:val="00BA76D8"/>
    <w:rsid w:val="00BA777F"/>
    <w:rsid w:val="00BB1667"/>
    <w:rsid w:val="00BB42C8"/>
    <w:rsid w:val="00BB4312"/>
    <w:rsid w:val="00BB679D"/>
    <w:rsid w:val="00BB70F8"/>
    <w:rsid w:val="00BC1AA7"/>
    <w:rsid w:val="00BC53AA"/>
    <w:rsid w:val="00BC5987"/>
    <w:rsid w:val="00BC5F5F"/>
    <w:rsid w:val="00BC69FF"/>
    <w:rsid w:val="00BE5E60"/>
    <w:rsid w:val="00BE7529"/>
    <w:rsid w:val="00BE7F6A"/>
    <w:rsid w:val="00BF06EF"/>
    <w:rsid w:val="00BF0E3A"/>
    <w:rsid w:val="00BF78D6"/>
    <w:rsid w:val="00C002B3"/>
    <w:rsid w:val="00C008AC"/>
    <w:rsid w:val="00C00FF5"/>
    <w:rsid w:val="00C02AB9"/>
    <w:rsid w:val="00C02B6D"/>
    <w:rsid w:val="00C03E36"/>
    <w:rsid w:val="00C047F7"/>
    <w:rsid w:val="00C07253"/>
    <w:rsid w:val="00C10056"/>
    <w:rsid w:val="00C11AC9"/>
    <w:rsid w:val="00C15F86"/>
    <w:rsid w:val="00C17226"/>
    <w:rsid w:val="00C2038F"/>
    <w:rsid w:val="00C2210B"/>
    <w:rsid w:val="00C25003"/>
    <w:rsid w:val="00C2577D"/>
    <w:rsid w:val="00C27413"/>
    <w:rsid w:val="00C27894"/>
    <w:rsid w:val="00C30E0C"/>
    <w:rsid w:val="00C316E1"/>
    <w:rsid w:val="00C36789"/>
    <w:rsid w:val="00C404B9"/>
    <w:rsid w:val="00C41407"/>
    <w:rsid w:val="00C42649"/>
    <w:rsid w:val="00C44B91"/>
    <w:rsid w:val="00C456D1"/>
    <w:rsid w:val="00C4630B"/>
    <w:rsid w:val="00C50DB1"/>
    <w:rsid w:val="00C51CCE"/>
    <w:rsid w:val="00C52810"/>
    <w:rsid w:val="00C535D9"/>
    <w:rsid w:val="00C53FC5"/>
    <w:rsid w:val="00C55B5B"/>
    <w:rsid w:val="00C561AC"/>
    <w:rsid w:val="00C5724F"/>
    <w:rsid w:val="00C61FDB"/>
    <w:rsid w:val="00C63895"/>
    <w:rsid w:val="00C63CE5"/>
    <w:rsid w:val="00C63FBD"/>
    <w:rsid w:val="00C65222"/>
    <w:rsid w:val="00C72BF9"/>
    <w:rsid w:val="00C760E0"/>
    <w:rsid w:val="00C80131"/>
    <w:rsid w:val="00C802A6"/>
    <w:rsid w:val="00C8142B"/>
    <w:rsid w:val="00C81558"/>
    <w:rsid w:val="00C9167A"/>
    <w:rsid w:val="00C91FAF"/>
    <w:rsid w:val="00C92F47"/>
    <w:rsid w:val="00C95A3B"/>
    <w:rsid w:val="00C96F8D"/>
    <w:rsid w:val="00C977C9"/>
    <w:rsid w:val="00C97858"/>
    <w:rsid w:val="00CA08E2"/>
    <w:rsid w:val="00CA1ED1"/>
    <w:rsid w:val="00CA248F"/>
    <w:rsid w:val="00CA7081"/>
    <w:rsid w:val="00CA7A67"/>
    <w:rsid w:val="00CA7BBB"/>
    <w:rsid w:val="00CB0FBC"/>
    <w:rsid w:val="00CB24CA"/>
    <w:rsid w:val="00CB4396"/>
    <w:rsid w:val="00CB6BEA"/>
    <w:rsid w:val="00CC0D5D"/>
    <w:rsid w:val="00CC2FDF"/>
    <w:rsid w:val="00CC40DF"/>
    <w:rsid w:val="00CD1E95"/>
    <w:rsid w:val="00CD2992"/>
    <w:rsid w:val="00CD4294"/>
    <w:rsid w:val="00CD5319"/>
    <w:rsid w:val="00CD5F09"/>
    <w:rsid w:val="00CD6495"/>
    <w:rsid w:val="00CD6951"/>
    <w:rsid w:val="00CE0761"/>
    <w:rsid w:val="00CE3FB9"/>
    <w:rsid w:val="00CE43B0"/>
    <w:rsid w:val="00CE47D4"/>
    <w:rsid w:val="00CE531D"/>
    <w:rsid w:val="00CE7D6B"/>
    <w:rsid w:val="00CF05F6"/>
    <w:rsid w:val="00CF0F42"/>
    <w:rsid w:val="00CF1788"/>
    <w:rsid w:val="00CF6B31"/>
    <w:rsid w:val="00CF753A"/>
    <w:rsid w:val="00CF7914"/>
    <w:rsid w:val="00D02B49"/>
    <w:rsid w:val="00D0372F"/>
    <w:rsid w:val="00D04732"/>
    <w:rsid w:val="00D06121"/>
    <w:rsid w:val="00D119CD"/>
    <w:rsid w:val="00D17464"/>
    <w:rsid w:val="00D17569"/>
    <w:rsid w:val="00D17EAA"/>
    <w:rsid w:val="00D20040"/>
    <w:rsid w:val="00D21E63"/>
    <w:rsid w:val="00D21F7D"/>
    <w:rsid w:val="00D226FC"/>
    <w:rsid w:val="00D22897"/>
    <w:rsid w:val="00D231B6"/>
    <w:rsid w:val="00D239AE"/>
    <w:rsid w:val="00D24A33"/>
    <w:rsid w:val="00D260C8"/>
    <w:rsid w:val="00D2777A"/>
    <w:rsid w:val="00D30027"/>
    <w:rsid w:val="00D3054E"/>
    <w:rsid w:val="00D36D39"/>
    <w:rsid w:val="00D3704F"/>
    <w:rsid w:val="00D37DC5"/>
    <w:rsid w:val="00D40DA0"/>
    <w:rsid w:val="00D51361"/>
    <w:rsid w:val="00D551EB"/>
    <w:rsid w:val="00D55355"/>
    <w:rsid w:val="00D5765C"/>
    <w:rsid w:val="00D600EC"/>
    <w:rsid w:val="00D601DD"/>
    <w:rsid w:val="00D60ADB"/>
    <w:rsid w:val="00D60D67"/>
    <w:rsid w:val="00D63A7A"/>
    <w:rsid w:val="00D6542C"/>
    <w:rsid w:val="00D65682"/>
    <w:rsid w:val="00D66E94"/>
    <w:rsid w:val="00D6786A"/>
    <w:rsid w:val="00D67A73"/>
    <w:rsid w:val="00D67C67"/>
    <w:rsid w:val="00D714C6"/>
    <w:rsid w:val="00D727F0"/>
    <w:rsid w:val="00D7347C"/>
    <w:rsid w:val="00D73658"/>
    <w:rsid w:val="00D736BF"/>
    <w:rsid w:val="00D742BC"/>
    <w:rsid w:val="00D76557"/>
    <w:rsid w:val="00D77283"/>
    <w:rsid w:val="00D7788E"/>
    <w:rsid w:val="00D801EC"/>
    <w:rsid w:val="00D82BB4"/>
    <w:rsid w:val="00D839DF"/>
    <w:rsid w:val="00D861CC"/>
    <w:rsid w:val="00D86725"/>
    <w:rsid w:val="00D87BCA"/>
    <w:rsid w:val="00D92B14"/>
    <w:rsid w:val="00D94973"/>
    <w:rsid w:val="00D95A44"/>
    <w:rsid w:val="00D95BCC"/>
    <w:rsid w:val="00D96294"/>
    <w:rsid w:val="00D973D9"/>
    <w:rsid w:val="00D97F17"/>
    <w:rsid w:val="00DA117E"/>
    <w:rsid w:val="00DA18AA"/>
    <w:rsid w:val="00DA1995"/>
    <w:rsid w:val="00DA369E"/>
    <w:rsid w:val="00DA4FCF"/>
    <w:rsid w:val="00DA5840"/>
    <w:rsid w:val="00DA67EE"/>
    <w:rsid w:val="00DA7B32"/>
    <w:rsid w:val="00DB0063"/>
    <w:rsid w:val="00DB0F0E"/>
    <w:rsid w:val="00DB4C7C"/>
    <w:rsid w:val="00DC0DF6"/>
    <w:rsid w:val="00DC1536"/>
    <w:rsid w:val="00DC4407"/>
    <w:rsid w:val="00DC467D"/>
    <w:rsid w:val="00DC478F"/>
    <w:rsid w:val="00DC714B"/>
    <w:rsid w:val="00DC7BA0"/>
    <w:rsid w:val="00DD123E"/>
    <w:rsid w:val="00DD2483"/>
    <w:rsid w:val="00DD2B9D"/>
    <w:rsid w:val="00DD45DC"/>
    <w:rsid w:val="00DD5A07"/>
    <w:rsid w:val="00DD70E6"/>
    <w:rsid w:val="00DD7BB7"/>
    <w:rsid w:val="00DE009A"/>
    <w:rsid w:val="00DE1D89"/>
    <w:rsid w:val="00DE260A"/>
    <w:rsid w:val="00DE2B39"/>
    <w:rsid w:val="00DE3B50"/>
    <w:rsid w:val="00DE492E"/>
    <w:rsid w:val="00DE4E87"/>
    <w:rsid w:val="00DE58B9"/>
    <w:rsid w:val="00DE6ED5"/>
    <w:rsid w:val="00DF1F93"/>
    <w:rsid w:val="00DF2CAA"/>
    <w:rsid w:val="00DF398B"/>
    <w:rsid w:val="00DF55F2"/>
    <w:rsid w:val="00DF6B17"/>
    <w:rsid w:val="00DF6D9F"/>
    <w:rsid w:val="00DF7566"/>
    <w:rsid w:val="00DF75D4"/>
    <w:rsid w:val="00DF7CD9"/>
    <w:rsid w:val="00E035F7"/>
    <w:rsid w:val="00E03F70"/>
    <w:rsid w:val="00E05AFC"/>
    <w:rsid w:val="00E05DD8"/>
    <w:rsid w:val="00E07A8D"/>
    <w:rsid w:val="00E12D6E"/>
    <w:rsid w:val="00E132E6"/>
    <w:rsid w:val="00E15526"/>
    <w:rsid w:val="00E16EE4"/>
    <w:rsid w:val="00E177C7"/>
    <w:rsid w:val="00E206DE"/>
    <w:rsid w:val="00E24676"/>
    <w:rsid w:val="00E30CA0"/>
    <w:rsid w:val="00E311C6"/>
    <w:rsid w:val="00E33ED9"/>
    <w:rsid w:val="00E37752"/>
    <w:rsid w:val="00E4617C"/>
    <w:rsid w:val="00E47A5E"/>
    <w:rsid w:val="00E53116"/>
    <w:rsid w:val="00E53213"/>
    <w:rsid w:val="00E54307"/>
    <w:rsid w:val="00E57B2C"/>
    <w:rsid w:val="00E57D63"/>
    <w:rsid w:val="00E60BD9"/>
    <w:rsid w:val="00E655F7"/>
    <w:rsid w:val="00E67546"/>
    <w:rsid w:val="00E70EEB"/>
    <w:rsid w:val="00E72E48"/>
    <w:rsid w:val="00E73F84"/>
    <w:rsid w:val="00E74DBA"/>
    <w:rsid w:val="00E7526C"/>
    <w:rsid w:val="00E77459"/>
    <w:rsid w:val="00E80968"/>
    <w:rsid w:val="00E854C2"/>
    <w:rsid w:val="00E857A6"/>
    <w:rsid w:val="00E85C99"/>
    <w:rsid w:val="00E87421"/>
    <w:rsid w:val="00E87F44"/>
    <w:rsid w:val="00E8E3AC"/>
    <w:rsid w:val="00E90540"/>
    <w:rsid w:val="00E91878"/>
    <w:rsid w:val="00E92190"/>
    <w:rsid w:val="00E929B8"/>
    <w:rsid w:val="00E94D82"/>
    <w:rsid w:val="00E96470"/>
    <w:rsid w:val="00E96745"/>
    <w:rsid w:val="00E97525"/>
    <w:rsid w:val="00E97674"/>
    <w:rsid w:val="00EA10CA"/>
    <w:rsid w:val="00EA5823"/>
    <w:rsid w:val="00EA6E30"/>
    <w:rsid w:val="00EB0B5F"/>
    <w:rsid w:val="00EB0E77"/>
    <w:rsid w:val="00EB10B6"/>
    <w:rsid w:val="00EB10BE"/>
    <w:rsid w:val="00EB11FC"/>
    <w:rsid w:val="00EB2F20"/>
    <w:rsid w:val="00EB303D"/>
    <w:rsid w:val="00EB43A8"/>
    <w:rsid w:val="00EC0A19"/>
    <w:rsid w:val="00EC2B95"/>
    <w:rsid w:val="00EC4E56"/>
    <w:rsid w:val="00EC7AE2"/>
    <w:rsid w:val="00ED0593"/>
    <w:rsid w:val="00ED26B6"/>
    <w:rsid w:val="00ED7092"/>
    <w:rsid w:val="00EE0C41"/>
    <w:rsid w:val="00EE419B"/>
    <w:rsid w:val="00EE4986"/>
    <w:rsid w:val="00EE4CCD"/>
    <w:rsid w:val="00EE4E71"/>
    <w:rsid w:val="00EE56DD"/>
    <w:rsid w:val="00EE5B68"/>
    <w:rsid w:val="00EE6E99"/>
    <w:rsid w:val="00EE7B52"/>
    <w:rsid w:val="00EF2D9A"/>
    <w:rsid w:val="00EF3662"/>
    <w:rsid w:val="00EF415D"/>
    <w:rsid w:val="00EF5570"/>
    <w:rsid w:val="00EF6316"/>
    <w:rsid w:val="00EF6D1D"/>
    <w:rsid w:val="00F02A19"/>
    <w:rsid w:val="00F02E50"/>
    <w:rsid w:val="00F05412"/>
    <w:rsid w:val="00F07EBD"/>
    <w:rsid w:val="00F1019C"/>
    <w:rsid w:val="00F104E6"/>
    <w:rsid w:val="00F11B0C"/>
    <w:rsid w:val="00F129FE"/>
    <w:rsid w:val="00F12A3E"/>
    <w:rsid w:val="00F13408"/>
    <w:rsid w:val="00F15C6C"/>
    <w:rsid w:val="00F15E1A"/>
    <w:rsid w:val="00F23965"/>
    <w:rsid w:val="00F23F10"/>
    <w:rsid w:val="00F276A8"/>
    <w:rsid w:val="00F27CDE"/>
    <w:rsid w:val="00F31952"/>
    <w:rsid w:val="00F3568D"/>
    <w:rsid w:val="00F35801"/>
    <w:rsid w:val="00F40608"/>
    <w:rsid w:val="00F408E3"/>
    <w:rsid w:val="00F41187"/>
    <w:rsid w:val="00F4189E"/>
    <w:rsid w:val="00F443AD"/>
    <w:rsid w:val="00F44A88"/>
    <w:rsid w:val="00F45EAE"/>
    <w:rsid w:val="00F479FF"/>
    <w:rsid w:val="00F511C6"/>
    <w:rsid w:val="00F51D61"/>
    <w:rsid w:val="00F52139"/>
    <w:rsid w:val="00F52756"/>
    <w:rsid w:val="00F52C7F"/>
    <w:rsid w:val="00F53AAE"/>
    <w:rsid w:val="00F55138"/>
    <w:rsid w:val="00F569D0"/>
    <w:rsid w:val="00F60E41"/>
    <w:rsid w:val="00F6140E"/>
    <w:rsid w:val="00F640C8"/>
    <w:rsid w:val="00F64880"/>
    <w:rsid w:val="00F6632C"/>
    <w:rsid w:val="00F67868"/>
    <w:rsid w:val="00F71C02"/>
    <w:rsid w:val="00F72648"/>
    <w:rsid w:val="00F73683"/>
    <w:rsid w:val="00F73A5D"/>
    <w:rsid w:val="00F75BA0"/>
    <w:rsid w:val="00F76F64"/>
    <w:rsid w:val="00F777C9"/>
    <w:rsid w:val="00F77DCB"/>
    <w:rsid w:val="00F81837"/>
    <w:rsid w:val="00F81D9D"/>
    <w:rsid w:val="00F81F68"/>
    <w:rsid w:val="00F821BD"/>
    <w:rsid w:val="00F829C2"/>
    <w:rsid w:val="00F83B49"/>
    <w:rsid w:val="00F84865"/>
    <w:rsid w:val="00F86552"/>
    <w:rsid w:val="00F87DB5"/>
    <w:rsid w:val="00F93AF2"/>
    <w:rsid w:val="00F95BED"/>
    <w:rsid w:val="00F95C41"/>
    <w:rsid w:val="00F967B4"/>
    <w:rsid w:val="00FA1069"/>
    <w:rsid w:val="00FA25D9"/>
    <w:rsid w:val="00FA404C"/>
    <w:rsid w:val="00FA52A1"/>
    <w:rsid w:val="00FA5FFB"/>
    <w:rsid w:val="00FA69A5"/>
    <w:rsid w:val="00FB0A80"/>
    <w:rsid w:val="00FB1D94"/>
    <w:rsid w:val="00FB32FA"/>
    <w:rsid w:val="00FC04BE"/>
    <w:rsid w:val="00FC0B32"/>
    <w:rsid w:val="00FC0EB2"/>
    <w:rsid w:val="00FC2203"/>
    <w:rsid w:val="00FC2BB7"/>
    <w:rsid w:val="00FC2CFC"/>
    <w:rsid w:val="00FC4375"/>
    <w:rsid w:val="00FC5874"/>
    <w:rsid w:val="00FC6B66"/>
    <w:rsid w:val="00FD05EE"/>
    <w:rsid w:val="00FD3049"/>
    <w:rsid w:val="00FD438F"/>
    <w:rsid w:val="00FD4C0F"/>
    <w:rsid w:val="00FD768E"/>
    <w:rsid w:val="00FE0232"/>
    <w:rsid w:val="00FE5777"/>
    <w:rsid w:val="00FE6B6F"/>
    <w:rsid w:val="00FE7CDB"/>
    <w:rsid w:val="00FF41DF"/>
    <w:rsid w:val="00FF79B9"/>
    <w:rsid w:val="011DCDB9"/>
    <w:rsid w:val="0121AEBA"/>
    <w:rsid w:val="014C2CFC"/>
    <w:rsid w:val="014F542A"/>
    <w:rsid w:val="01EE02D6"/>
    <w:rsid w:val="0277D72D"/>
    <w:rsid w:val="02BA26C4"/>
    <w:rsid w:val="030A06CC"/>
    <w:rsid w:val="034DFDA1"/>
    <w:rsid w:val="037120F2"/>
    <w:rsid w:val="03713E3F"/>
    <w:rsid w:val="039A11EF"/>
    <w:rsid w:val="044AA9E0"/>
    <w:rsid w:val="046781AE"/>
    <w:rsid w:val="04943E4C"/>
    <w:rsid w:val="04D1D495"/>
    <w:rsid w:val="04D78006"/>
    <w:rsid w:val="04DB6AE2"/>
    <w:rsid w:val="04FC7FCA"/>
    <w:rsid w:val="0522B0E3"/>
    <w:rsid w:val="0524EAC0"/>
    <w:rsid w:val="0576F83E"/>
    <w:rsid w:val="05BEA6C3"/>
    <w:rsid w:val="0612165B"/>
    <w:rsid w:val="0626E464"/>
    <w:rsid w:val="0629AAC8"/>
    <w:rsid w:val="06395261"/>
    <w:rsid w:val="064CF17A"/>
    <w:rsid w:val="065966F4"/>
    <w:rsid w:val="068A09B1"/>
    <w:rsid w:val="0705A67D"/>
    <w:rsid w:val="07161228"/>
    <w:rsid w:val="071FD591"/>
    <w:rsid w:val="0720E5BB"/>
    <w:rsid w:val="074C63D4"/>
    <w:rsid w:val="07629680"/>
    <w:rsid w:val="0777FF95"/>
    <w:rsid w:val="07B67652"/>
    <w:rsid w:val="07E115F4"/>
    <w:rsid w:val="07EBECE6"/>
    <w:rsid w:val="0820257A"/>
    <w:rsid w:val="0829566C"/>
    <w:rsid w:val="08FC6E01"/>
    <w:rsid w:val="090CA7D6"/>
    <w:rsid w:val="09207EA3"/>
    <w:rsid w:val="0954AE30"/>
    <w:rsid w:val="0960D6F0"/>
    <w:rsid w:val="09BD71F6"/>
    <w:rsid w:val="09F2C0AA"/>
    <w:rsid w:val="0A00A625"/>
    <w:rsid w:val="0A46F54F"/>
    <w:rsid w:val="0AB47147"/>
    <w:rsid w:val="0AC9755C"/>
    <w:rsid w:val="0AEA8A44"/>
    <w:rsid w:val="0B29283F"/>
    <w:rsid w:val="0B486BCE"/>
    <w:rsid w:val="0B4F672B"/>
    <w:rsid w:val="0B5D8715"/>
    <w:rsid w:val="0B6AF800"/>
    <w:rsid w:val="0B9703B0"/>
    <w:rsid w:val="0BF14385"/>
    <w:rsid w:val="0C6E462A"/>
    <w:rsid w:val="0C93722F"/>
    <w:rsid w:val="0CDDE299"/>
    <w:rsid w:val="0CE49C4C"/>
    <w:rsid w:val="0D575F90"/>
    <w:rsid w:val="0E694213"/>
    <w:rsid w:val="0E97C7A6"/>
    <w:rsid w:val="0EAE337D"/>
    <w:rsid w:val="0EC43936"/>
    <w:rsid w:val="0EC6326F"/>
    <w:rsid w:val="0ED9ADDE"/>
    <w:rsid w:val="0F645A72"/>
    <w:rsid w:val="0F8D8D7A"/>
    <w:rsid w:val="0FF630E9"/>
    <w:rsid w:val="105E1C4A"/>
    <w:rsid w:val="1068294C"/>
    <w:rsid w:val="10AE88EE"/>
    <w:rsid w:val="10D2C851"/>
    <w:rsid w:val="10DAB535"/>
    <w:rsid w:val="10FC6ED3"/>
    <w:rsid w:val="116D6049"/>
    <w:rsid w:val="1186ED4D"/>
    <w:rsid w:val="118916B4"/>
    <w:rsid w:val="11B1EBD6"/>
    <w:rsid w:val="11E9494C"/>
    <w:rsid w:val="121F864C"/>
    <w:rsid w:val="124066BB"/>
    <w:rsid w:val="124431A1"/>
    <w:rsid w:val="12718885"/>
    <w:rsid w:val="12DF8D27"/>
    <w:rsid w:val="1332D863"/>
    <w:rsid w:val="1344F5F3"/>
    <w:rsid w:val="13971ECD"/>
    <w:rsid w:val="13F061DE"/>
    <w:rsid w:val="14438CF1"/>
    <w:rsid w:val="144CE393"/>
    <w:rsid w:val="1499E5F5"/>
    <w:rsid w:val="14B0248D"/>
    <w:rsid w:val="14B9C70A"/>
    <w:rsid w:val="152F4D2E"/>
    <w:rsid w:val="153BCD40"/>
    <w:rsid w:val="15839BE6"/>
    <w:rsid w:val="15A44C27"/>
    <w:rsid w:val="16B0A86A"/>
    <w:rsid w:val="16D17683"/>
    <w:rsid w:val="16D66EB1"/>
    <w:rsid w:val="16DE3D76"/>
    <w:rsid w:val="16DF214F"/>
    <w:rsid w:val="172B7D1A"/>
    <w:rsid w:val="1796A85D"/>
    <w:rsid w:val="17D03816"/>
    <w:rsid w:val="1876C1C0"/>
    <w:rsid w:val="190F9938"/>
    <w:rsid w:val="19159DC7"/>
    <w:rsid w:val="196A5701"/>
    <w:rsid w:val="197E9291"/>
    <w:rsid w:val="19EAC4E4"/>
    <w:rsid w:val="19F0817D"/>
    <w:rsid w:val="1A9894C9"/>
    <w:rsid w:val="1ABACCCB"/>
    <w:rsid w:val="1AD68AD5"/>
    <w:rsid w:val="1B5A359D"/>
    <w:rsid w:val="1B7D1428"/>
    <w:rsid w:val="1B9476BF"/>
    <w:rsid w:val="1BB8EF9C"/>
    <w:rsid w:val="1BCCC186"/>
    <w:rsid w:val="1BE877F1"/>
    <w:rsid w:val="1BE9D2BE"/>
    <w:rsid w:val="1CECC54B"/>
    <w:rsid w:val="1D048C39"/>
    <w:rsid w:val="1D1E3C7B"/>
    <w:rsid w:val="1D654E39"/>
    <w:rsid w:val="1D7847F5"/>
    <w:rsid w:val="1E4A764B"/>
    <w:rsid w:val="1EDF2E49"/>
    <w:rsid w:val="1F0C1CFD"/>
    <w:rsid w:val="1F817A3B"/>
    <w:rsid w:val="2038B9CC"/>
    <w:rsid w:val="2058D295"/>
    <w:rsid w:val="206A4B82"/>
    <w:rsid w:val="206DD6AA"/>
    <w:rsid w:val="208D7117"/>
    <w:rsid w:val="20A48CFD"/>
    <w:rsid w:val="20D94FCC"/>
    <w:rsid w:val="20E9AD83"/>
    <w:rsid w:val="21182A35"/>
    <w:rsid w:val="212761AA"/>
    <w:rsid w:val="21971B22"/>
    <w:rsid w:val="2198E70F"/>
    <w:rsid w:val="221862A2"/>
    <w:rsid w:val="22BA712B"/>
    <w:rsid w:val="22DAF933"/>
    <w:rsid w:val="22F20119"/>
    <w:rsid w:val="2323A8EA"/>
    <w:rsid w:val="2326EB26"/>
    <w:rsid w:val="2342F865"/>
    <w:rsid w:val="235F8941"/>
    <w:rsid w:val="23A6A65C"/>
    <w:rsid w:val="23DD7019"/>
    <w:rsid w:val="23F8F721"/>
    <w:rsid w:val="2462BBC0"/>
    <w:rsid w:val="249E4303"/>
    <w:rsid w:val="24F43182"/>
    <w:rsid w:val="252209C3"/>
    <w:rsid w:val="25383135"/>
    <w:rsid w:val="253B6E8E"/>
    <w:rsid w:val="258023DE"/>
    <w:rsid w:val="259EA652"/>
    <w:rsid w:val="25AB5496"/>
    <w:rsid w:val="267BE22A"/>
    <w:rsid w:val="26BF9B5B"/>
    <w:rsid w:val="26C336F9"/>
    <w:rsid w:val="273E79B6"/>
    <w:rsid w:val="274195F3"/>
    <w:rsid w:val="279CBFE7"/>
    <w:rsid w:val="280BE1B4"/>
    <w:rsid w:val="2838959D"/>
    <w:rsid w:val="284E95D1"/>
    <w:rsid w:val="286D649C"/>
    <w:rsid w:val="288D00FB"/>
    <w:rsid w:val="28E1ECF0"/>
    <w:rsid w:val="28E48488"/>
    <w:rsid w:val="292AB530"/>
    <w:rsid w:val="29C1E60C"/>
    <w:rsid w:val="29DDD5AA"/>
    <w:rsid w:val="2A0C0F79"/>
    <w:rsid w:val="2A20E4D1"/>
    <w:rsid w:val="2A43BF26"/>
    <w:rsid w:val="2A49A8DB"/>
    <w:rsid w:val="2B35483C"/>
    <w:rsid w:val="2B8B849A"/>
    <w:rsid w:val="2B97A43B"/>
    <w:rsid w:val="2C098836"/>
    <w:rsid w:val="2C0989DE"/>
    <w:rsid w:val="2C397B10"/>
    <w:rsid w:val="2C474219"/>
    <w:rsid w:val="2C58C3F4"/>
    <w:rsid w:val="2C6A4378"/>
    <w:rsid w:val="2C8D874C"/>
    <w:rsid w:val="2D004564"/>
    <w:rsid w:val="2D0DFEFE"/>
    <w:rsid w:val="2D0F87FD"/>
    <w:rsid w:val="2D14BD94"/>
    <w:rsid w:val="2DB9C6DC"/>
    <w:rsid w:val="2DEFAE03"/>
    <w:rsid w:val="2E288D64"/>
    <w:rsid w:val="2E75E171"/>
    <w:rsid w:val="2EB7FAE1"/>
    <w:rsid w:val="2F0AD292"/>
    <w:rsid w:val="2F0CDAED"/>
    <w:rsid w:val="2F9D50B3"/>
    <w:rsid w:val="2FBDCC7B"/>
    <w:rsid w:val="300C2CC4"/>
    <w:rsid w:val="301100D3"/>
    <w:rsid w:val="30725F80"/>
    <w:rsid w:val="310AC607"/>
    <w:rsid w:val="3154F28D"/>
    <w:rsid w:val="320FF6A2"/>
    <w:rsid w:val="32184876"/>
    <w:rsid w:val="325B1F47"/>
    <w:rsid w:val="326C815C"/>
    <w:rsid w:val="3271AC02"/>
    <w:rsid w:val="32AF7A2F"/>
    <w:rsid w:val="33008E31"/>
    <w:rsid w:val="332823CD"/>
    <w:rsid w:val="332B6F72"/>
    <w:rsid w:val="33E58200"/>
    <w:rsid w:val="33F5C0B8"/>
    <w:rsid w:val="33FECBBD"/>
    <w:rsid w:val="341DEDEC"/>
    <w:rsid w:val="342CCB3C"/>
    <w:rsid w:val="34366189"/>
    <w:rsid w:val="34533EA4"/>
    <w:rsid w:val="348DE924"/>
    <w:rsid w:val="34923F9B"/>
    <w:rsid w:val="349EBFAD"/>
    <w:rsid w:val="34B5252A"/>
    <w:rsid w:val="35063523"/>
    <w:rsid w:val="356C3E83"/>
    <w:rsid w:val="356C60A4"/>
    <w:rsid w:val="35859809"/>
    <w:rsid w:val="35D36A16"/>
    <w:rsid w:val="36248EDF"/>
    <w:rsid w:val="3651E016"/>
    <w:rsid w:val="36686271"/>
    <w:rsid w:val="366C7548"/>
    <w:rsid w:val="36A09BE5"/>
    <w:rsid w:val="36B5799C"/>
    <w:rsid w:val="36C9F93A"/>
    <w:rsid w:val="3718511F"/>
    <w:rsid w:val="37A93BAF"/>
    <w:rsid w:val="37AF56E1"/>
    <w:rsid w:val="37DFD1B5"/>
    <w:rsid w:val="38A6FE21"/>
    <w:rsid w:val="3932D41F"/>
    <w:rsid w:val="39B59EC0"/>
    <w:rsid w:val="39F202DE"/>
    <w:rsid w:val="3A48994B"/>
    <w:rsid w:val="3A51E797"/>
    <w:rsid w:val="3A61B4C1"/>
    <w:rsid w:val="3B004E78"/>
    <w:rsid w:val="3B2C2163"/>
    <w:rsid w:val="3B40155A"/>
    <w:rsid w:val="3B4AB186"/>
    <w:rsid w:val="3B701B91"/>
    <w:rsid w:val="3BF19004"/>
    <w:rsid w:val="3C05D895"/>
    <w:rsid w:val="3C062F72"/>
    <w:rsid w:val="3C15A4DC"/>
    <w:rsid w:val="3C21BEAE"/>
    <w:rsid w:val="3C5BC4B0"/>
    <w:rsid w:val="3C67FCEE"/>
    <w:rsid w:val="3CD9919B"/>
    <w:rsid w:val="3CE8E964"/>
    <w:rsid w:val="3D57D34D"/>
    <w:rsid w:val="3D5FCB6B"/>
    <w:rsid w:val="3D8273EA"/>
    <w:rsid w:val="3DEAAAD0"/>
    <w:rsid w:val="3E0074F8"/>
    <w:rsid w:val="3E821F77"/>
    <w:rsid w:val="3EF5CEBD"/>
    <w:rsid w:val="3F39FC5E"/>
    <w:rsid w:val="3F4B3735"/>
    <w:rsid w:val="4021DD19"/>
    <w:rsid w:val="4024AE6E"/>
    <w:rsid w:val="40A94914"/>
    <w:rsid w:val="4100682B"/>
    <w:rsid w:val="41063970"/>
    <w:rsid w:val="41124A43"/>
    <w:rsid w:val="41A618B4"/>
    <w:rsid w:val="41C6253D"/>
    <w:rsid w:val="41DD3D99"/>
    <w:rsid w:val="42DCE266"/>
    <w:rsid w:val="42ED59B4"/>
    <w:rsid w:val="42F59D13"/>
    <w:rsid w:val="43212D8F"/>
    <w:rsid w:val="43337A69"/>
    <w:rsid w:val="43548AB3"/>
    <w:rsid w:val="44029636"/>
    <w:rsid w:val="4411C859"/>
    <w:rsid w:val="4440C39E"/>
    <w:rsid w:val="4450DB71"/>
    <w:rsid w:val="446E9FD2"/>
    <w:rsid w:val="44AEEF2A"/>
    <w:rsid w:val="44E903DD"/>
    <w:rsid w:val="4537CC4C"/>
    <w:rsid w:val="45CD5D52"/>
    <w:rsid w:val="45D53EEC"/>
    <w:rsid w:val="45EA4C05"/>
    <w:rsid w:val="46391A2F"/>
    <w:rsid w:val="4678DD6E"/>
    <w:rsid w:val="46960A8B"/>
    <w:rsid w:val="46B19F48"/>
    <w:rsid w:val="46C869C5"/>
    <w:rsid w:val="46FD9143"/>
    <w:rsid w:val="4715DFD4"/>
    <w:rsid w:val="472DAC4E"/>
    <w:rsid w:val="47474E82"/>
    <w:rsid w:val="4796521A"/>
    <w:rsid w:val="47D6E8AC"/>
    <w:rsid w:val="47F34276"/>
    <w:rsid w:val="484A85E4"/>
    <w:rsid w:val="4861A918"/>
    <w:rsid w:val="4864DEE6"/>
    <w:rsid w:val="48A54B31"/>
    <w:rsid w:val="48AFAD5F"/>
    <w:rsid w:val="48EA217C"/>
    <w:rsid w:val="4914B00B"/>
    <w:rsid w:val="4923A64E"/>
    <w:rsid w:val="49352D5C"/>
    <w:rsid w:val="49AD0A3B"/>
    <w:rsid w:val="49E217EA"/>
    <w:rsid w:val="4A908FBD"/>
    <w:rsid w:val="4AB78D5F"/>
    <w:rsid w:val="4AE334B3"/>
    <w:rsid w:val="4B0F3616"/>
    <w:rsid w:val="4B345FB7"/>
    <w:rsid w:val="4B5BDD22"/>
    <w:rsid w:val="4C18B1DE"/>
    <w:rsid w:val="4C224056"/>
    <w:rsid w:val="4C2D7E98"/>
    <w:rsid w:val="4C5B3372"/>
    <w:rsid w:val="4C72AC40"/>
    <w:rsid w:val="4CAE5000"/>
    <w:rsid w:val="4CBCE810"/>
    <w:rsid w:val="4CDF1868"/>
    <w:rsid w:val="4D2FEBB1"/>
    <w:rsid w:val="4DA9D28B"/>
    <w:rsid w:val="4DD3A8DF"/>
    <w:rsid w:val="4DF8F610"/>
    <w:rsid w:val="4E49BBBA"/>
    <w:rsid w:val="4E96ADC7"/>
    <w:rsid w:val="4EA67407"/>
    <w:rsid w:val="4EAAA8D2"/>
    <w:rsid w:val="4EDE40E7"/>
    <w:rsid w:val="4F655130"/>
    <w:rsid w:val="4F7D7D6E"/>
    <w:rsid w:val="4FC0E5A9"/>
    <w:rsid w:val="4FD9F065"/>
    <w:rsid w:val="4FE392A6"/>
    <w:rsid w:val="4FEB8210"/>
    <w:rsid w:val="50CA84F4"/>
    <w:rsid w:val="50E2734E"/>
    <w:rsid w:val="511539FD"/>
    <w:rsid w:val="513643F4"/>
    <w:rsid w:val="5173CEB7"/>
    <w:rsid w:val="51A805ED"/>
    <w:rsid w:val="51ECFCDC"/>
    <w:rsid w:val="52488694"/>
    <w:rsid w:val="52934F75"/>
    <w:rsid w:val="52D1AEDD"/>
    <w:rsid w:val="52D37574"/>
    <w:rsid w:val="53066743"/>
    <w:rsid w:val="530897C0"/>
    <w:rsid w:val="534C883F"/>
    <w:rsid w:val="5351F58A"/>
    <w:rsid w:val="53F9D027"/>
    <w:rsid w:val="54676900"/>
    <w:rsid w:val="546EAE5D"/>
    <w:rsid w:val="548CCA3F"/>
    <w:rsid w:val="548D6660"/>
    <w:rsid w:val="54976154"/>
    <w:rsid w:val="551C818C"/>
    <w:rsid w:val="557FD8B7"/>
    <w:rsid w:val="55943D4E"/>
    <w:rsid w:val="55A077EC"/>
    <w:rsid w:val="55B25F52"/>
    <w:rsid w:val="55C929CF"/>
    <w:rsid w:val="5611D096"/>
    <w:rsid w:val="566C943B"/>
    <w:rsid w:val="56B15859"/>
    <w:rsid w:val="56E54C25"/>
    <w:rsid w:val="570C5124"/>
    <w:rsid w:val="57A34F9A"/>
    <w:rsid w:val="57B366A9"/>
    <w:rsid w:val="5838A45A"/>
    <w:rsid w:val="5934634D"/>
    <w:rsid w:val="598828B9"/>
    <w:rsid w:val="5996F080"/>
    <w:rsid w:val="59CC5B97"/>
    <w:rsid w:val="5A100E90"/>
    <w:rsid w:val="5A172B6B"/>
    <w:rsid w:val="5A2EBA53"/>
    <w:rsid w:val="5A3CA109"/>
    <w:rsid w:val="5A86EEEF"/>
    <w:rsid w:val="5A985C97"/>
    <w:rsid w:val="5AB3656F"/>
    <w:rsid w:val="5AF696F1"/>
    <w:rsid w:val="5AF7B618"/>
    <w:rsid w:val="5C675340"/>
    <w:rsid w:val="5C84EA26"/>
    <w:rsid w:val="5C8DA0FA"/>
    <w:rsid w:val="5C8FC171"/>
    <w:rsid w:val="5CA448C2"/>
    <w:rsid w:val="5CBAC21B"/>
    <w:rsid w:val="5D027A4D"/>
    <w:rsid w:val="5D4B181F"/>
    <w:rsid w:val="5D69CF27"/>
    <w:rsid w:val="5D79D076"/>
    <w:rsid w:val="5DD3D70D"/>
    <w:rsid w:val="5DF3EFD6"/>
    <w:rsid w:val="5DFAAD71"/>
    <w:rsid w:val="5E2307F1"/>
    <w:rsid w:val="5E2F33D2"/>
    <w:rsid w:val="5E31D7E1"/>
    <w:rsid w:val="5E751812"/>
    <w:rsid w:val="5EFED65A"/>
    <w:rsid w:val="5F5669E1"/>
    <w:rsid w:val="5FEAA6E4"/>
    <w:rsid w:val="5FFBAFE5"/>
    <w:rsid w:val="6003A1F5"/>
    <w:rsid w:val="602C2274"/>
    <w:rsid w:val="60433832"/>
    <w:rsid w:val="60463B04"/>
    <w:rsid w:val="612A61A8"/>
    <w:rsid w:val="613AFA16"/>
    <w:rsid w:val="6143DE36"/>
    <w:rsid w:val="61538B54"/>
    <w:rsid w:val="619790BC"/>
    <w:rsid w:val="619D8509"/>
    <w:rsid w:val="621F7A70"/>
    <w:rsid w:val="62649EAB"/>
    <w:rsid w:val="62E51BE2"/>
    <w:rsid w:val="634E5F72"/>
    <w:rsid w:val="63DB95C9"/>
    <w:rsid w:val="63E1BC8E"/>
    <w:rsid w:val="63FA4DCC"/>
    <w:rsid w:val="6456A27A"/>
    <w:rsid w:val="64724122"/>
    <w:rsid w:val="64C73960"/>
    <w:rsid w:val="64E58983"/>
    <w:rsid w:val="6509AB31"/>
    <w:rsid w:val="65323787"/>
    <w:rsid w:val="655E822B"/>
    <w:rsid w:val="65655DCF"/>
    <w:rsid w:val="65682391"/>
    <w:rsid w:val="6582F5B0"/>
    <w:rsid w:val="6587403B"/>
    <w:rsid w:val="65BE38B1"/>
    <w:rsid w:val="65F6AF8E"/>
    <w:rsid w:val="660F030A"/>
    <w:rsid w:val="6636C62B"/>
    <w:rsid w:val="663BD94E"/>
    <w:rsid w:val="6664133C"/>
    <w:rsid w:val="669B95CE"/>
    <w:rsid w:val="66F0BCA7"/>
    <w:rsid w:val="6708DCA5"/>
    <w:rsid w:val="670AB288"/>
    <w:rsid w:val="673056C1"/>
    <w:rsid w:val="673677F6"/>
    <w:rsid w:val="676F8F6F"/>
    <w:rsid w:val="679A61E2"/>
    <w:rsid w:val="67E621FF"/>
    <w:rsid w:val="67EED8D3"/>
    <w:rsid w:val="6803BF76"/>
    <w:rsid w:val="68150D27"/>
    <w:rsid w:val="687B60FF"/>
    <w:rsid w:val="6887615C"/>
    <w:rsid w:val="68C3415A"/>
    <w:rsid w:val="693DE916"/>
    <w:rsid w:val="69D077F4"/>
    <w:rsid w:val="6AA3177C"/>
    <w:rsid w:val="6AB22744"/>
    <w:rsid w:val="6AB4A77F"/>
    <w:rsid w:val="6AC5BFFB"/>
    <w:rsid w:val="6B377703"/>
    <w:rsid w:val="6B79842D"/>
    <w:rsid w:val="6BA8CF19"/>
    <w:rsid w:val="6BDD21AE"/>
    <w:rsid w:val="6C02CA1D"/>
    <w:rsid w:val="6C28E236"/>
    <w:rsid w:val="6C426437"/>
    <w:rsid w:val="6C54836A"/>
    <w:rsid w:val="6C57141B"/>
    <w:rsid w:val="6C8FC766"/>
    <w:rsid w:val="6CA498F0"/>
    <w:rsid w:val="6D21C5D2"/>
    <w:rsid w:val="6D3135AB"/>
    <w:rsid w:val="6D4BF48D"/>
    <w:rsid w:val="6DF4CDEC"/>
    <w:rsid w:val="6E23B6D9"/>
    <w:rsid w:val="6E373860"/>
    <w:rsid w:val="6EADF329"/>
    <w:rsid w:val="6EC301D6"/>
    <w:rsid w:val="6F4092AA"/>
    <w:rsid w:val="6FC587AD"/>
    <w:rsid w:val="6FC6D0B0"/>
    <w:rsid w:val="6FF2EF5B"/>
    <w:rsid w:val="70006607"/>
    <w:rsid w:val="702E3E48"/>
    <w:rsid w:val="704508C5"/>
    <w:rsid w:val="7055AC24"/>
    <w:rsid w:val="70B1FA17"/>
    <w:rsid w:val="70DACF74"/>
    <w:rsid w:val="70E2D445"/>
    <w:rsid w:val="710D1E86"/>
    <w:rsid w:val="7125BEE6"/>
    <w:rsid w:val="7157E767"/>
    <w:rsid w:val="7173A216"/>
    <w:rsid w:val="719DCF84"/>
    <w:rsid w:val="71CA7350"/>
    <w:rsid w:val="71DD3726"/>
    <w:rsid w:val="723AA159"/>
    <w:rsid w:val="7254886C"/>
    <w:rsid w:val="72815EB0"/>
    <w:rsid w:val="7330F402"/>
    <w:rsid w:val="73314E11"/>
    <w:rsid w:val="7390D485"/>
    <w:rsid w:val="73A74C99"/>
    <w:rsid w:val="73C98D01"/>
    <w:rsid w:val="73D83822"/>
    <w:rsid w:val="73DB1132"/>
    <w:rsid w:val="740916A5"/>
    <w:rsid w:val="741A61F2"/>
    <w:rsid w:val="74430956"/>
    <w:rsid w:val="74EB0BD3"/>
    <w:rsid w:val="7556A1CB"/>
    <w:rsid w:val="757C1911"/>
    <w:rsid w:val="758280D3"/>
    <w:rsid w:val="75B98674"/>
    <w:rsid w:val="75E603DA"/>
    <w:rsid w:val="76AC1F5A"/>
    <w:rsid w:val="76AC4C4D"/>
    <w:rsid w:val="76B30C8B"/>
    <w:rsid w:val="76CB68F7"/>
    <w:rsid w:val="770BDCD5"/>
    <w:rsid w:val="7765689A"/>
    <w:rsid w:val="77791681"/>
    <w:rsid w:val="77AFE951"/>
    <w:rsid w:val="78B686F2"/>
    <w:rsid w:val="78BAAE1C"/>
    <w:rsid w:val="78CB6CD3"/>
    <w:rsid w:val="78D6AE89"/>
    <w:rsid w:val="79057178"/>
    <w:rsid w:val="7943EC2B"/>
    <w:rsid w:val="79527549"/>
    <w:rsid w:val="7979F69A"/>
    <w:rsid w:val="79DC3838"/>
    <w:rsid w:val="79EB1F47"/>
    <w:rsid w:val="79FD73A3"/>
    <w:rsid w:val="7A407971"/>
    <w:rsid w:val="7A4B66E7"/>
    <w:rsid w:val="7A613880"/>
    <w:rsid w:val="7A8EC944"/>
    <w:rsid w:val="7A909E7A"/>
    <w:rsid w:val="7AB378A8"/>
    <w:rsid w:val="7AF0139B"/>
    <w:rsid w:val="7B34B0D4"/>
    <w:rsid w:val="7B40FE15"/>
    <w:rsid w:val="7BD26361"/>
    <w:rsid w:val="7BDA69DA"/>
    <w:rsid w:val="7BDA74C1"/>
    <w:rsid w:val="7C2F6433"/>
    <w:rsid w:val="7C4EA720"/>
    <w:rsid w:val="7C6A428D"/>
    <w:rsid w:val="7C7519D8"/>
    <w:rsid w:val="7C8AE400"/>
    <w:rsid w:val="7CD70CFA"/>
    <w:rsid w:val="7CE90687"/>
    <w:rsid w:val="7CEED396"/>
    <w:rsid w:val="7CF49512"/>
    <w:rsid w:val="7D134182"/>
    <w:rsid w:val="7D149D65"/>
    <w:rsid w:val="7D40D207"/>
    <w:rsid w:val="7DD2148A"/>
    <w:rsid w:val="7E25A828"/>
    <w:rsid w:val="7E334341"/>
    <w:rsid w:val="7E369D40"/>
    <w:rsid w:val="7E48ACF8"/>
    <w:rsid w:val="7E608A5C"/>
    <w:rsid w:val="7E716B24"/>
    <w:rsid w:val="7ED4E528"/>
    <w:rsid w:val="7EE0E055"/>
    <w:rsid w:val="7F3DA878"/>
    <w:rsid w:val="7F3EEFD8"/>
    <w:rsid w:val="7F532EFC"/>
    <w:rsid w:val="7FD8517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F604279"/>
  <w15:chartTrackingRefBased/>
  <w15:docId w15:val="{BE01A19D-BB80-43D0-8EBB-6F1328C8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DE"/>
  </w:style>
  <w:style w:type="paragraph" w:styleId="Ttulo1">
    <w:name w:val="heading 1"/>
    <w:basedOn w:val="Normal"/>
    <w:next w:val="Normal"/>
    <w:link w:val="Ttulo1Car"/>
    <w:uiPriority w:val="9"/>
    <w:qFormat/>
    <w:rsid w:val="00812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22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538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605B"/>
    <w:pPr>
      <w:spacing w:after="0" w:line="240" w:lineRule="auto"/>
    </w:pPr>
    <w:rPr>
      <w:rFonts w:eastAsiaTheme="minorEastAsia"/>
      <w14:ligatures w14:val="none"/>
    </w:rPr>
  </w:style>
  <w:style w:type="character" w:customStyle="1" w:styleId="SinespaciadoCar">
    <w:name w:val="Sin espaciado Car"/>
    <w:basedOn w:val="Fuentedeprrafopredeter"/>
    <w:link w:val="Sinespaciado"/>
    <w:uiPriority w:val="1"/>
    <w:rsid w:val="0018605B"/>
    <w:rPr>
      <w:rFonts w:eastAsiaTheme="minorEastAsia"/>
      <w14:ligatures w14:val="none"/>
    </w:rPr>
  </w:style>
  <w:style w:type="character" w:styleId="Hipervnculo">
    <w:name w:val="Hyperlink"/>
    <w:basedOn w:val="Fuentedeprrafopredeter"/>
    <w:uiPriority w:val="99"/>
    <w:unhideWhenUsed/>
    <w:rsid w:val="0018605B"/>
    <w:rPr>
      <w:color w:val="0563C1" w:themeColor="hyperlink"/>
      <w:u w:val="single"/>
    </w:rPr>
  </w:style>
  <w:style w:type="character" w:styleId="Mencinsinresolver">
    <w:name w:val="Unresolved Mention"/>
    <w:basedOn w:val="Fuentedeprrafopredeter"/>
    <w:uiPriority w:val="99"/>
    <w:semiHidden/>
    <w:unhideWhenUsed/>
    <w:rsid w:val="0018605B"/>
    <w:rPr>
      <w:color w:val="605E5C"/>
      <w:shd w:val="clear" w:color="auto" w:fill="E1DFDD"/>
    </w:rPr>
  </w:style>
  <w:style w:type="character" w:customStyle="1" w:styleId="Ttulo1Car">
    <w:name w:val="Título 1 Car"/>
    <w:basedOn w:val="Fuentedeprrafopredeter"/>
    <w:link w:val="Ttulo1"/>
    <w:uiPriority w:val="9"/>
    <w:rsid w:val="0081224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1224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8122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2243"/>
  </w:style>
  <w:style w:type="paragraph" w:styleId="Piedepgina">
    <w:name w:val="footer"/>
    <w:basedOn w:val="Normal"/>
    <w:link w:val="PiedepginaCar"/>
    <w:uiPriority w:val="99"/>
    <w:unhideWhenUsed/>
    <w:rsid w:val="008122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2243"/>
  </w:style>
  <w:style w:type="paragraph" w:styleId="TtuloTDC">
    <w:name w:val="TOC Heading"/>
    <w:basedOn w:val="Ttulo1"/>
    <w:next w:val="Normal"/>
    <w:uiPriority w:val="39"/>
    <w:unhideWhenUsed/>
    <w:qFormat/>
    <w:rsid w:val="00AB5BF4"/>
    <w:pPr>
      <w:outlineLvl w:val="9"/>
    </w:pPr>
    <w:rPr>
      <w14:ligatures w14:val="none"/>
    </w:rPr>
  </w:style>
  <w:style w:type="paragraph" w:styleId="TDC1">
    <w:name w:val="toc 1"/>
    <w:basedOn w:val="Normal"/>
    <w:next w:val="Normal"/>
    <w:autoRedefine/>
    <w:uiPriority w:val="39"/>
    <w:unhideWhenUsed/>
    <w:rsid w:val="00AB5BF4"/>
    <w:pPr>
      <w:spacing w:after="100"/>
    </w:pPr>
  </w:style>
  <w:style w:type="paragraph" w:styleId="TDC2">
    <w:name w:val="toc 2"/>
    <w:basedOn w:val="Normal"/>
    <w:next w:val="Normal"/>
    <w:autoRedefine/>
    <w:uiPriority w:val="39"/>
    <w:unhideWhenUsed/>
    <w:rsid w:val="00AB5BF4"/>
    <w:pPr>
      <w:spacing w:after="100"/>
      <w:ind w:left="220"/>
    </w:pPr>
  </w:style>
  <w:style w:type="paragraph" w:styleId="Descripcin">
    <w:name w:val="caption"/>
    <w:basedOn w:val="Normal"/>
    <w:next w:val="Normal"/>
    <w:uiPriority w:val="35"/>
    <w:unhideWhenUsed/>
    <w:qFormat/>
    <w:rsid w:val="00413AB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538A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C7B53"/>
    <w:pPr>
      <w:ind w:left="720"/>
      <w:contextualSpacing/>
    </w:pPr>
  </w:style>
  <w:style w:type="paragraph" w:styleId="TDC3">
    <w:name w:val="toc 3"/>
    <w:basedOn w:val="Normal"/>
    <w:next w:val="Normal"/>
    <w:autoRedefine/>
    <w:uiPriority w:val="39"/>
    <w:unhideWhenUsed/>
    <w:rsid w:val="00FD4C0F"/>
    <w:pPr>
      <w:spacing w:after="100"/>
      <w:ind w:left="440"/>
    </w:pPr>
  </w:style>
  <w:style w:type="table" w:styleId="Tablaconcuadrcula">
    <w:name w:val="Table Grid"/>
    <w:basedOn w:val="Tablanormal"/>
    <w:uiPriority w:val="39"/>
    <w:rsid w:val="002C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DE3B50"/>
    <w:pPr>
      <w:spacing w:after="0"/>
    </w:pPr>
  </w:style>
  <w:style w:type="table" w:styleId="Tablanormal5">
    <w:name w:val="Plain Table 5"/>
    <w:basedOn w:val="Tablanormal"/>
    <w:uiPriority w:val="45"/>
    <w:rsid w:val="00740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3">
    <w:name w:val="Grid Table 1 Light Accent 3"/>
    <w:basedOn w:val="Tablanormal"/>
    <w:uiPriority w:val="46"/>
    <w:rsid w:val="00740EA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21207">
      <w:bodyDiv w:val="1"/>
      <w:marLeft w:val="0"/>
      <w:marRight w:val="0"/>
      <w:marTop w:val="0"/>
      <w:marBottom w:val="0"/>
      <w:divBdr>
        <w:top w:val="none" w:sz="0" w:space="0" w:color="auto"/>
        <w:left w:val="none" w:sz="0" w:space="0" w:color="auto"/>
        <w:bottom w:val="none" w:sz="0" w:space="0" w:color="auto"/>
        <w:right w:val="none" w:sz="0" w:space="0" w:color="auto"/>
      </w:divBdr>
    </w:div>
    <w:div w:id="300234278">
      <w:bodyDiv w:val="1"/>
      <w:marLeft w:val="0"/>
      <w:marRight w:val="0"/>
      <w:marTop w:val="0"/>
      <w:marBottom w:val="0"/>
      <w:divBdr>
        <w:top w:val="none" w:sz="0" w:space="0" w:color="auto"/>
        <w:left w:val="none" w:sz="0" w:space="0" w:color="auto"/>
        <w:bottom w:val="none" w:sz="0" w:space="0" w:color="auto"/>
        <w:right w:val="none" w:sz="0" w:space="0" w:color="auto"/>
      </w:divBdr>
    </w:div>
    <w:div w:id="860165454">
      <w:bodyDiv w:val="1"/>
      <w:marLeft w:val="0"/>
      <w:marRight w:val="0"/>
      <w:marTop w:val="0"/>
      <w:marBottom w:val="0"/>
      <w:divBdr>
        <w:top w:val="none" w:sz="0" w:space="0" w:color="auto"/>
        <w:left w:val="none" w:sz="0" w:space="0" w:color="auto"/>
        <w:bottom w:val="none" w:sz="0" w:space="0" w:color="auto"/>
        <w:right w:val="none" w:sz="0" w:space="0" w:color="auto"/>
      </w:divBdr>
    </w:div>
    <w:div w:id="956376979">
      <w:bodyDiv w:val="1"/>
      <w:marLeft w:val="0"/>
      <w:marRight w:val="0"/>
      <w:marTop w:val="0"/>
      <w:marBottom w:val="0"/>
      <w:divBdr>
        <w:top w:val="none" w:sz="0" w:space="0" w:color="auto"/>
        <w:left w:val="none" w:sz="0" w:space="0" w:color="auto"/>
        <w:bottom w:val="none" w:sz="0" w:space="0" w:color="auto"/>
        <w:right w:val="none" w:sz="0" w:space="0" w:color="auto"/>
      </w:divBdr>
    </w:div>
    <w:div w:id="1021476264">
      <w:bodyDiv w:val="1"/>
      <w:marLeft w:val="0"/>
      <w:marRight w:val="0"/>
      <w:marTop w:val="0"/>
      <w:marBottom w:val="0"/>
      <w:divBdr>
        <w:top w:val="none" w:sz="0" w:space="0" w:color="auto"/>
        <w:left w:val="none" w:sz="0" w:space="0" w:color="auto"/>
        <w:bottom w:val="none" w:sz="0" w:space="0" w:color="auto"/>
        <w:right w:val="none" w:sz="0" w:space="0" w:color="auto"/>
      </w:divBdr>
    </w:div>
    <w:div w:id="1051732804">
      <w:bodyDiv w:val="1"/>
      <w:marLeft w:val="0"/>
      <w:marRight w:val="0"/>
      <w:marTop w:val="0"/>
      <w:marBottom w:val="0"/>
      <w:divBdr>
        <w:top w:val="none" w:sz="0" w:space="0" w:color="auto"/>
        <w:left w:val="none" w:sz="0" w:space="0" w:color="auto"/>
        <w:bottom w:val="none" w:sz="0" w:space="0" w:color="auto"/>
        <w:right w:val="none" w:sz="0" w:space="0" w:color="auto"/>
      </w:divBdr>
    </w:div>
    <w:div w:id="1071928770">
      <w:bodyDiv w:val="1"/>
      <w:marLeft w:val="0"/>
      <w:marRight w:val="0"/>
      <w:marTop w:val="0"/>
      <w:marBottom w:val="0"/>
      <w:divBdr>
        <w:top w:val="none" w:sz="0" w:space="0" w:color="auto"/>
        <w:left w:val="none" w:sz="0" w:space="0" w:color="auto"/>
        <w:bottom w:val="none" w:sz="0" w:space="0" w:color="auto"/>
        <w:right w:val="none" w:sz="0" w:space="0" w:color="auto"/>
      </w:divBdr>
    </w:div>
    <w:div w:id="1187450373">
      <w:bodyDiv w:val="1"/>
      <w:marLeft w:val="0"/>
      <w:marRight w:val="0"/>
      <w:marTop w:val="0"/>
      <w:marBottom w:val="0"/>
      <w:divBdr>
        <w:top w:val="none" w:sz="0" w:space="0" w:color="auto"/>
        <w:left w:val="none" w:sz="0" w:space="0" w:color="auto"/>
        <w:bottom w:val="none" w:sz="0" w:space="0" w:color="auto"/>
        <w:right w:val="none" w:sz="0" w:space="0" w:color="auto"/>
      </w:divBdr>
    </w:div>
    <w:div w:id="1347443270">
      <w:bodyDiv w:val="1"/>
      <w:marLeft w:val="0"/>
      <w:marRight w:val="0"/>
      <w:marTop w:val="0"/>
      <w:marBottom w:val="0"/>
      <w:divBdr>
        <w:top w:val="none" w:sz="0" w:space="0" w:color="auto"/>
        <w:left w:val="none" w:sz="0" w:space="0" w:color="auto"/>
        <w:bottom w:val="none" w:sz="0" w:space="0" w:color="auto"/>
        <w:right w:val="none" w:sz="0" w:space="0" w:color="auto"/>
      </w:divBdr>
    </w:div>
    <w:div w:id="1353993569">
      <w:bodyDiv w:val="1"/>
      <w:marLeft w:val="0"/>
      <w:marRight w:val="0"/>
      <w:marTop w:val="0"/>
      <w:marBottom w:val="0"/>
      <w:divBdr>
        <w:top w:val="none" w:sz="0" w:space="0" w:color="auto"/>
        <w:left w:val="none" w:sz="0" w:space="0" w:color="auto"/>
        <w:bottom w:val="none" w:sz="0" w:space="0" w:color="auto"/>
        <w:right w:val="none" w:sz="0" w:space="0" w:color="auto"/>
      </w:divBdr>
    </w:div>
    <w:div w:id="1397165022">
      <w:bodyDiv w:val="1"/>
      <w:marLeft w:val="0"/>
      <w:marRight w:val="0"/>
      <w:marTop w:val="0"/>
      <w:marBottom w:val="0"/>
      <w:divBdr>
        <w:top w:val="none" w:sz="0" w:space="0" w:color="auto"/>
        <w:left w:val="none" w:sz="0" w:space="0" w:color="auto"/>
        <w:bottom w:val="none" w:sz="0" w:space="0" w:color="auto"/>
        <w:right w:val="none" w:sz="0" w:space="0" w:color="auto"/>
      </w:divBdr>
    </w:div>
    <w:div w:id="1542133826">
      <w:bodyDiv w:val="1"/>
      <w:marLeft w:val="0"/>
      <w:marRight w:val="0"/>
      <w:marTop w:val="0"/>
      <w:marBottom w:val="0"/>
      <w:divBdr>
        <w:top w:val="none" w:sz="0" w:space="0" w:color="auto"/>
        <w:left w:val="none" w:sz="0" w:space="0" w:color="auto"/>
        <w:bottom w:val="none" w:sz="0" w:space="0" w:color="auto"/>
        <w:right w:val="none" w:sz="0" w:space="0" w:color="auto"/>
      </w:divBdr>
    </w:div>
    <w:div w:id="187068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eoportalgasolineras.es/geoportal-instalaciones/DescargarFicheros"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n332.es/wp-content/uploads/2022/03/Finding-Fuel-on-the-Motorway.jpe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www.malagaweb.com/espanol/blog/wp-content/uploads/cepsa-repsol-etiquetas.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28" Type="http://schemas.microsoft.com/office/2020/10/relationships/intelligence" Target="intelligence2.xml"/><Relationship Id="rId10" Type="http://schemas.openxmlformats.org/officeDocument/2006/relationships/image" Target="media/image2.gif"/><Relationship Id="rId19" Type="http://schemas.openxmlformats.org/officeDocument/2006/relationships/hyperlink" Target="https://commons.wikimedia.org/wiki/File:Provinces_of_Spain.sv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RETES CORADA ADRIAN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E33C7-D628-477C-95FD-DE3793E4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13</Pages>
  <Words>3732</Words>
  <Characters>21276</Characters>
  <Application>Microsoft Office Word</Application>
  <DocSecurity>0</DocSecurity>
  <Lines>177</Lines>
  <Paragraphs>49</Paragraphs>
  <ScaleCrop>false</ScaleCrop>
  <HeadingPairs>
    <vt:vector size="2" baseType="variant">
      <vt:variant>
        <vt:lpstr>Título</vt:lpstr>
      </vt:variant>
      <vt:variant>
        <vt:i4>1</vt:i4>
      </vt:variant>
    </vt:vector>
  </HeadingPairs>
  <TitlesOfParts>
    <vt:vector size="1" baseType="lpstr">
      <vt:lpstr>Design of a new interactive data analysis tool</vt:lpstr>
    </vt:vector>
  </TitlesOfParts>
  <Company>GONZALEZ RUIZ ALBERTO</Company>
  <LinksUpToDate>false</LinksUpToDate>
  <CharactersWithSpaces>24959</CharactersWithSpaces>
  <SharedDoc>false</SharedDoc>
  <HLinks>
    <vt:vector size="84" baseType="variant">
      <vt:variant>
        <vt:i4>4915200</vt:i4>
      </vt:variant>
      <vt:variant>
        <vt:i4>87</vt:i4>
      </vt:variant>
      <vt:variant>
        <vt:i4>0</vt:i4>
      </vt:variant>
      <vt:variant>
        <vt:i4>5</vt:i4>
      </vt:variant>
      <vt:variant>
        <vt:lpwstr>https://geoportalgasolineras.es/geoportal-instalaciones/DescargarFicheros</vt:lpwstr>
      </vt:variant>
      <vt:variant>
        <vt:lpwstr/>
      </vt:variant>
      <vt:variant>
        <vt:i4>1245237</vt:i4>
      </vt:variant>
      <vt:variant>
        <vt:i4>74</vt:i4>
      </vt:variant>
      <vt:variant>
        <vt:i4>0</vt:i4>
      </vt:variant>
      <vt:variant>
        <vt:i4>5</vt:i4>
      </vt:variant>
      <vt:variant>
        <vt:lpwstr/>
      </vt:variant>
      <vt:variant>
        <vt:lpwstr>_Toc151653042</vt:lpwstr>
      </vt:variant>
      <vt:variant>
        <vt:i4>1245237</vt:i4>
      </vt:variant>
      <vt:variant>
        <vt:i4>68</vt:i4>
      </vt:variant>
      <vt:variant>
        <vt:i4>0</vt:i4>
      </vt:variant>
      <vt:variant>
        <vt:i4>5</vt:i4>
      </vt:variant>
      <vt:variant>
        <vt:lpwstr/>
      </vt:variant>
      <vt:variant>
        <vt:lpwstr>_Toc151653041</vt:lpwstr>
      </vt:variant>
      <vt:variant>
        <vt:i4>1245237</vt:i4>
      </vt:variant>
      <vt:variant>
        <vt:i4>62</vt:i4>
      </vt:variant>
      <vt:variant>
        <vt:i4>0</vt:i4>
      </vt:variant>
      <vt:variant>
        <vt:i4>5</vt:i4>
      </vt:variant>
      <vt:variant>
        <vt:lpwstr/>
      </vt:variant>
      <vt:variant>
        <vt:lpwstr>_Toc151653040</vt:lpwstr>
      </vt:variant>
      <vt:variant>
        <vt:i4>1310773</vt:i4>
      </vt:variant>
      <vt:variant>
        <vt:i4>56</vt:i4>
      </vt:variant>
      <vt:variant>
        <vt:i4>0</vt:i4>
      </vt:variant>
      <vt:variant>
        <vt:i4>5</vt:i4>
      </vt:variant>
      <vt:variant>
        <vt:lpwstr/>
      </vt:variant>
      <vt:variant>
        <vt:lpwstr>_Toc151653039</vt:lpwstr>
      </vt:variant>
      <vt:variant>
        <vt:i4>1310773</vt:i4>
      </vt:variant>
      <vt:variant>
        <vt:i4>50</vt:i4>
      </vt:variant>
      <vt:variant>
        <vt:i4>0</vt:i4>
      </vt:variant>
      <vt:variant>
        <vt:i4>5</vt:i4>
      </vt:variant>
      <vt:variant>
        <vt:lpwstr/>
      </vt:variant>
      <vt:variant>
        <vt:lpwstr>_Toc151653038</vt:lpwstr>
      </vt:variant>
      <vt:variant>
        <vt:i4>1310773</vt:i4>
      </vt:variant>
      <vt:variant>
        <vt:i4>44</vt:i4>
      </vt:variant>
      <vt:variant>
        <vt:i4>0</vt:i4>
      </vt:variant>
      <vt:variant>
        <vt:i4>5</vt:i4>
      </vt:variant>
      <vt:variant>
        <vt:lpwstr/>
      </vt:variant>
      <vt:variant>
        <vt:lpwstr>_Toc151653037</vt:lpwstr>
      </vt:variant>
      <vt:variant>
        <vt:i4>1310773</vt:i4>
      </vt:variant>
      <vt:variant>
        <vt:i4>38</vt:i4>
      </vt:variant>
      <vt:variant>
        <vt:i4>0</vt:i4>
      </vt:variant>
      <vt:variant>
        <vt:i4>5</vt:i4>
      </vt:variant>
      <vt:variant>
        <vt:lpwstr/>
      </vt:variant>
      <vt:variant>
        <vt:lpwstr>_Toc151653036</vt:lpwstr>
      </vt:variant>
      <vt:variant>
        <vt:i4>1310773</vt:i4>
      </vt:variant>
      <vt:variant>
        <vt:i4>32</vt:i4>
      </vt:variant>
      <vt:variant>
        <vt:i4>0</vt:i4>
      </vt:variant>
      <vt:variant>
        <vt:i4>5</vt:i4>
      </vt:variant>
      <vt:variant>
        <vt:lpwstr/>
      </vt:variant>
      <vt:variant>
        <vt:lpwstr>_Toc151653035</vt:lpwstr>
      </vt:variant>
      <vt:variant>
        <vt:i4>1310773</vt:i4>
      </vt:variant>
      <vt:variant>
        <vt:i4>26</vt:i4>
      </vt:variant>
      <vt:variant>
        <vt:i4>0</vt:i4>
      </vt:variant>
      <vt:variant>
        <vt:i4>5</vt:i4>
      </vt:variant>
      <vt:variant>
        <vt:lpwstr/>
      </vt:variant>
      <vt:variant>
        <vt:lpwstr>_Toc151653034</vt:lpwstr>
      </vt:variant>
      <vt:variant>
        <vt:i4>1310773</vt:i4>
      </vt:variant>
      <vt:variant>
        <vt:i4>20</vt:i4>
      </vt:variant>
      <vt:variant>
        <vt:i4>0</vt:i4>
      </vt:variant>
      <vt:variant>
        <vt:i4>5</vt:i4>
      </vt:variant>
      <vt:variant>
        <vt:lpwstr/>
      </vt:variant>
      <vt:variant>
        <vt:lpwstr>_Toc151653033</vt:lpwstr>
      </vt:variant>
      <vt:variant>
        <vt:i4>1310773</vt:i4>
      </vt:variant>
      <vt:variant>
        <vt:i4>14</vt:i4>
      </vt:variant>
      <vt:variant>
        <vt:i4>0</vt:i4>
      </vt:variant>
      <vt:variant>
        <vt:i4>5</vt:i4>
      </vt:variant>
      <vt:variant>
        <vt:lpwstr/>
      </vt:variant>
      <vt:variant>
        <vt:lpwstr>_Toc151653032</vt:lpwstr>
      </vt:variant>
      <vt:variant>
        <vt:i4>1310773</vt:i4>
      </vt:variant>
      <vt:variant>
        <vt:i4>8</vt:i4>
      </vt:variant>
      <vt:variant>
        <vt:i4>0</vt:i4>
      </vt:variant>
      <vt:variant>
        <vt:i4>5</vt:i4>
      </vt:variant>
      <vt:variant>
        <vt:lpwstr/>
      </vt:variant>
      <vt:variant>
        <vt:lpwstr>_Toc151653031</vt:lpwstr>
      </vt:variant>
      <vt:variant>
        <vt:i4>1310773</vt:i4>
      </vt:variant>
      <vt:variant>
        <vt:i4>2</vt:i4>
      </vt:variant>
      <vt:variant>
        <vt:i4>0</vt:i4>
      </vt:variant>
      <vt:variant>
        <vt:i4>5</vt:i4>
      </vt:variant>
      <vt:variant>
        <vt:lpwstr/>
      </vt:variant>
      <vt:variant>
        <vt:lpwstr>_Toc151653030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a new interactive data analysis tool</dc:title>
  <dc:subject/>
  <dc:creator>Group 10</dc:creator>
  <cp:keywords/>
  <dc:description/>
  <cp:lastModifiedBy>ALBERTO GONZALEZ RUIZ</cp:lastModifiedBy>
  <cp:revision>999</cp:revision>
  <dcterms:created xsi:type="dcterms:W3CDTF">2023-10-16T10:29:00Z</dcterms:created>
  <dcterms:modified xsi:type="dcterms:W3CDTF">2023-11-24T02:35:00Z</dcterms:modified>
</cp:coreProperties>
</file>